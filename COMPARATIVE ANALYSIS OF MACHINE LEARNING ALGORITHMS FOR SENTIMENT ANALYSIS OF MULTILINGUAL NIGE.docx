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86D9" w14:textId="77777777" w:rsidR="00810BF4" w:rsidRDefault="00C81CB4">
      <w:pPr>
        <w:spacing w:line="36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COMPARATIVE ANALYSIS OF MACHINE LEARNING ALGORITHMS FOR SENTIMENT ANALYSIS OF MULTILINGUAL NIGERIAN SOCIAL MEDIA COMMENTS</w:t>
      </w:r>
    </w:p>
    <w:p w14:paraId="08BA0A34" w14:textId="77777777" w:rsidR="00810BF4" w:rsidRDefault="00810BF4">
      <w:pPr>
        <w:spacing w:line="360" w:lineRule="auto"/>
        <w:jc w:val="center"/>
        <w:rPr>
          <w:rFonts w:ascii="Times New Roman" w:eastAsia="Times New Roman" w:hAnsi="Times New Roman" w:cs="Times New Roman"/>
          <w:b/>
          <w:sz w:val="24"/>
          <w:szCs w:val="24"/>
        </w:rPr>
      </w:pPr>
      <w:bookmarkStart w:id="1" w:name="_4l1gizwcgnxz" w:colFirst="0" w:colLast="0"/>
      <w:bookmarkEnd w:id="1"/>
    </w:p>
    <w:p w14:paraId="6426186C"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BY</w:t>
      </w:r>
    </w:p>
    <w:p w14:paraId="2483D588" w14:textId="77777777" w:rsidR="00810BF4" w:rsidRDefault="00810BF4">
      <w:pPr>
        <w:spacing w:line="360" w:lineRule="auto"/>
        <w:jc w:val="center"/>
        <w:rPr>
          <w:rFonts w:ascii="Times New Roman" w:eastAsia="Times New Roman" w:hAnsi="Times New Roman" w:cs="Times New Roman"/>
          <w:b/>
          <w:sz w:val="24"/>
          <w:szCs w:val="24"/>
        </w:rPr>
      </w:pPr>
    </w:p>
    <w:p w14:paraId="70A38444" w14:textId="1DEB0678"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NTUI SAMUEL</w:t>
      </w:r>
      <w:r>
        <w:rPr>
          <w:rFonts w:ascii="Times New Roman" w:eastAsia="Times New Roman" w:hAnsi="Times New Roman" w:cs="Times New Roman"/>
          <w:b/>
          <w:sz w:val="24"/>
          <w:szCs w:val="24"/>
        </w:rPr>
        <w:t xml:space="preserve"> AKWA</w:t>
      </w:r>
    </w:p>
    <w:p w14:paraId="06A1607B" w14:textId="77777777" w:rsidR="00810BF4" w:rsidRDefault="00810BF4">
      <w:pPr>
        <w:spacing w:line="360" w:lineRule="auto"/>
        <w:jc w:val="center"/>
        <w:rPr>
          <w:rFonts w:ascii="Times New Roman" w:eastAsia="Times New Roman" w:hAnsi="Times New Roman" w:cs="Times New Roman"/>
          <w:b/>
          <w:sz w:val="24"/>
          <w:szCs w:val="24"/>
        </w:rPr>
      </w:pPr>
    </w:p>
    <w:p w14:paraId="77FEFFAF" w14:textId="77777777" w:rsidR="00810BF4" w:rsidRDefault="00810BF4">
      <w:pPr>
        <w:spacing w:line="360" w:lineRule="auto"/>
        <w:jc w:val="center"/>
        <w:rPr>
          <w:rFonts w:ascii="Times New Roman" w:eastAsia="Times New Roman" w:hAnsi="Times New Roman" w:cs="Times New Roman"/>
          <w:b/>
          <w:sz w:val="24"/>
          <w:szCs w:val="24"/>
        </w:rPr>
      </w:pPr>
    </w:p>
    <w:p w14:paraId="0CA3D4D6" w14:textId="77777777" w:rsidR="00810BF4" w:rsidRDefault="00810BF4">
      <w:pPr>
        <w:spacing w:line="360" w:lineRule="auto"/>
        <w:jc w:val="center"/>
        <w:rPr>
          <w:rFonts w:ascii="Times New Roman" w:eastAsia="Times New Roman" w:hAnsi="Times New Roman" w:cs="Times New Roman"/>
          <w:b/>
          <w:sz w:val="24"/>
          <w:szCs w:val="24"/>
        </w:rPr>
      </w:pPr>
    </w:p>
    <w:p w14:paraId="2ECFD795" w14:textId="5C63E7B5" w:rsidR="00810BF4" w:rsidRDefault="00810BF4">
      <w:pPr>
        <w:spacing w:line="360" w:lineRule="auto"/>
        <w:jc w:val="center"/>
        <w:rPr>
          <w:rFonts w:ascii="Times New Roman" w:eastAsia="Times New Roman" w:hAnsi="Times New Roman" w:cs="Times New Roman"/>
          <w:b/>
          <w:sz w:val="24"/>
          <w:szCs w:val="24"/>
        </w:rPr>
      </w:pPr>
    </w:p>
    <w:p w14:paraId="7FBCFAD8" w14:textId="0FF0267C" w:rsidR="00C81CB4" w:rsidRDefault="00C81CB4">
      <w:pPr>
        <w:spacing w:line="360" w:lineRule="auto"/>
        <w:jc w:val="center"/>
        <w:rPr>
          <w:rFonts w:ascii="Times New Roman" w:eastAsia="Times New Roman" w:hAnsi="Times New Roman" w:cs="Times New Roman"/>
          <w:b/>
          <w:sz w:val="24"/>
          <w:szCs w:val="24"/>
        </w:rPr>
      </w:pPr>
    </w:p>
    <w:p w14:paraId="0B0119D3" w14:textId="44485EA9" w:rsidR="00C81CB4" w:rsidRDefault="00C81CB4">
      <w:pPr>
        <w:spacing w:line="360" w:lineRule="auto"/>
        <w:jc w:val="center"/>
        <w:rPr>
          <w:rFonts w:ascii="Times New Roman" w:eastAsia="Times New Roman" w:hAnsi="Times New Roman" w:cs="Times New Roman"/>
          <w:b/>
          <w:sz w:val="24"/>
          <w:szCs w:val="24"/>
        </w:rPr>
      </w:pPr>
    </w:p>
    <w:p w14:paraId="27645D47" w14:textId="505B2523" w:rsidR="00C81CB4" w:rsidRDefault="00C81CB4">
      <w:pPr>
        <w:spacing w:line="360" w:lineRule="auto"/>
        <w:jc w:val="center"/>
        <w:rPr>
          <w:rFonts w:ascii="Times New Roman" w:eastAsia="Times New Roman" w:hAnsi="Times New Roman" w:cs="Times New Roman"/>
          <w:b/>
          <w:sz w:val="24"/>
          <w:szCs w:val="24"/>
        </w:rPr>
      </w:pPr>
    </w:p>
    <w:p w14:paraId="53ACA055" w14:textId="77777777" w:rsidR="00C81CB4" w:rsidRDefault="00C81CB4">
      <w:pPr>
        <w:spacing w:line="360" w:lineRule="auto"/>
        <w:jc w:val="center"/>
        <w:rPr>
          <w:rFonts w:ascii="Times New Roman" w:eastAsia="Times New Roman" w:hAnsi="Times New Roman" w:cs="Times New Roman"/>
          <w:b/>
          <w:sz w:val="24"/>
          <w:szCs w:val="24"/>
        </w:rPr>
      </w:pPr>
    </w:p>
    <w:p w14:paraId="768E37E2" w14:textId="77777777" w:rsidR="00810BF4" w:rsidRDefault="00810BF4">
      <w:pPr>
        <w:spacing w:line="360" w:lineRule="auto"/>
        <w:jc w:val="center"/>
        <w:rPr>
          <w:rFonts w:ascii="Times New Roman" w:eastAsia="Times New Roman" w:hAnsi="Times New Roman" w:cs="Times New Roman"/>
          <w:b/>
          <w:sz w:val="24"/>
          <w:szCs w:val="24"/>
        </w:rPr>
      </w:pPr>
    </w:p>
    <w:p w14:paraId="4902C140" w14:textId="77777777" w:rsidR="00810BF4" w:rsidRDefault="00810BF4">
      <w:pPr>
        <w:spacing w:line="360" w:lineRule="auto"/>
        <w:jc w:val="center"/>
        <w:rPr>
          <w:rFonts w:ascii="Times New Roman" w:eastAsia="Times New Roman" w:hAnsi="Times New Roman" w:cs="Times New Roman"/>
          <w:b/>
          <w:sz w:val="24"/>
          <w:szCs w:val="24"/>
        </w:rPr>
      </w:pPr>
    </w:p>
    <w:p w14:paraId="09BCA0AD" w14:textId="77777777" w:rsidR="00810BF4" w:rsidRDefault="00810BF4">
      <w:pPr>
        <w:spacing w:line="360" w:lineRule="auto"/>
        <w:jc w:val="center"/>
        <w:rPr>
          <w:rFonts w:ascii="Times New Roman" w:eastAsia="Times New Roman" w:hAnsi="Times New Roman" w:cs="Times New Roman"/>
          <w:b/>
          <w:sz w:val="24"/>
          <w:szCs w:val="24"/>
        </w:rPr>
      </w:pPr>
    </w:p>
    <w:p w14:paraId="246CB9F5" w14:textId="77777777" w:rsidR="00810BF4" w:rsidRDefault="00810BF4">
      <w:pPr>
        <w:spacing w:line="360" w:lineRule="auto"/>
        <w:jc w:val="center"/>
        <w:rPr>
          <w:rFonts w:ascii="Times New Roman" w:eastAsia="Times New Roman" w:hAnsi="Times New Roman" w:cs="Times New Roman"/>
          <w:b/>
          <w:sz w:val="24"/>
          <w:szCs w:val="24"/>
        </w:rPr>
      </w:pPr>
    </w:p>
    <w:p w14:paraId="7A26ACD0"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38C0AC56" w14:textId="77777777" w:rsidR="00810BF4" w:rsidRDefault="00810BF4">
      <w:pPr>
        <w:spacing w:line="360" w:lineRule="auto"/>
        <w:rPr>
          <w:rFonts w:ascii="Times New Roman" w:eastAsia="Times New Roman" w:hAnsi="Times New Roman" w:cs="Times New Roman"/>
          <w:b/>
          <w:sz w:val="24"/>
          <w:szCs w:val="24"/>
        </w:rPr>
      </w:pPr>
    </w:p>
    <w:p w14:paraId="52A033FC" w14:textId="77777777" w:rsidR="00810BF4" w:rsidRDefault="00810BF4">
      <w:pPr>
        <w:spacing w:line="360" w:lineRule="auto"/>
        <w:rPr>
          <w:rFonts w:ascii="Times New Roman" w:eastAsia="Times New Roman" w:hAnsi="Times New Roman" w:cs="Times New Roman"/>
          <w:b/>
          <w:sz w:val="24"/>
          <w:szCs w:val="24"/>
        </w:rPr>
      </w:pPr>
    </w:p>
    <w:p w14:paraId="66F73518" w14:textId="77777777" w:rsidR="00810BF4" w:rsidRDefault="00810BF4">
      <w:pPr>
        <w:spacing w:line="360" w:lineRule="auto"/>
        <w:rPr>
          <w:rFonts w:ascii="Times New Roman" w:eastAsia="Times New Roman" w:hAnsi="Times New Roman" w:cs="Times New Roman"/>
          <w:b/>
          <w:sz w:val="24"/>
          <w:szCs w:val="24"/>
        </w:rPr>
      </w:pPr>
    </w:p>
    <w:p w14:paraId="34BCBECC"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DECLARATION</w:t>
      </w:r>
    </w:p>
    <w:p w14:paraId="47F0733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Ntui Samuel Akwa hereby declare tha</w:t>
      </w:r>
      <w:r>
        <w:rPr>
          <w:rFonts w:ascii="Times New Roman" w:eastAsia="Times New Roman" w:hAnsi="Times New Roman" w:cs="Times New Roman"/>
          <w:sz w:val="24"/>
          <w:szCs w:val="24"/>
        </w:rPr>
        <w:t xml:space="preserve">t the project work titled Comparative Analysis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Machine Learning Algorithms For Sentiment Analysis Of Multilingual Nigerian Social Media Comments submitted towards partial fulfillment of requirements for the award of a Post Graduate Diploma in Computer S</w:t>
      </w:r>
      <w:r>
        <w:rPr>
          <w:rFonts w:ascii="Times New Roman" w:eastAsia="Times New Roman" w:hAnsi="Times New Roman" w:cs="Times New Roman"/>
          <w:sz w:val="24"/>
          <w:szCs w:val="24"/>
        </w:rPr>
        <w:t>cience is my original work and the dissertation has not formed the basis for award of any degree, fellowship or any similar title to the best of my knowledge. In instances where references of other works have been cited, full acknowledgement has been given</w:t>
      </w:r>
      <w:r>
        <w:rPr>
          <w:rFonts w:ascii="Times New Roman" w:eastAsia="Times New Roman" w:hAnsi="Times New Roman" w:cs="Times New Roman"/>
          <w:sz w:val="24"/>
          <w:szCs w:val="24"/>
        </w:rPr>
        <w:t>.</w:t>
      </w:r>
    </w:p>
    <w:p w14:paraId="6E8126C0"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p w14:paraId="6BB873C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Ntui Samuel Akwa</w:t>
      </w:r>
    </w:p>
    <w:p w14:paraId="1E3FA0F2"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w:t>
      </w:r>
    </w:p>
    <w:p w14:paraId="0A0E282D" w14:textId="77777777" w:rsidR="00810BF4" w:rsidRDefault="00810BF4">
      <w:pPr>
        <w:spacing w:line="360" w:lineRule="auto"/>
        <w:jc w:val="both"/>
        <w:rPr>
          <w:rFonts w:ascii="Times New Roman" w:eastAsia="Times New Roman" w:hAnsi="Times New Roman" w:cs="Times New Roman"/>
          <w:sz w:val="24"/>
          <w:szCs w:val="24"/>
        </w:rPr>
      </w:pPr>
    </w:p>
    <w:p w14:paraId="5C280C08" w14:textId="77777777" w:rsidR="00810BF4" w:rsidRDefault="00810BF4">
      <w:pPr>
        <w:spacing w:line="360" w:lineRule="auto"/>
        <w:jc w:val="both"/>
        <w:rPr>
          <w:rFonts w:ascii="Times New Roman" w:eastAsia="Times New Roman" w:hAnsi="Times New Roman" w:cs="Times New Roman"/>
          <w:sz w:val="24"/>
          <w:szCs w:val="24"/>
        </w:rPr>
      </w:pPr>
    </w:p>
    <w:p w14:paraId="076265E7" w14:textId="77777777" w:rsidR="00810BF4" w:rsidRDefault="00810BF4">
      <w:pPr>
        <w:spacing w:line="360" w:lineRule="auto"/>
        <w:jc w:val="both"/>
        <w:rPr>
          <w:rFonts w:ascii="Times New Roman" w:eastAsia="Times New Roman" w:hAnsi="Times New Roman" w:cs="Times New Roman"/>
          <w:sz w:val="24"/>
          <w:szCs w:val="24"/>
        </w:rPr>
      </w:pPr>
    </w:p>
    <w:p w14:paraId="64EBFDF9" w14:textId="77777777" w:rsidR="00810BF4" w:rsidRDefault="00810BF4">
      <w:pPr>
        <w:spacing w:line="360" w:lineRule="auto"/>
        <w:jc w:val="both"/>
        <w:rPr>
          <w:rFonts w:ascii="Times New Roman" w:eastAsia="Times New Roman" w:hAnsi="Times New Roman" w:cs="Times New Roman"/>
          <w:sz w:val="24"/>
          <w:szCs w:val="24"/>
        </w:rPr>
      </w:pPr>
    </w:p>
    <w:p w14:paraId="4C7B15FE" w14:textId="77777777" w:rsidR="00810BF4" w:rsidRDefault="00810BF4">
      <w:pPr>
        <w:spacing w:line="360" w:lineRule="auto"/>
        <w:jc w:val="both"/>
        <w:rPr>
          <w:rFonts w:ascii="Times New Roman" w:eastAsia="Times New Roman" w:hAnsi="Times New Roman" w:cs="Times New Roman"/>
          <w:sz w:val="24"/>
          <w:szCs w:val="24"/>
        </w:rPr>
      </w:pPr>
    </w:p>
    <w:p w14:paraId="290797A1" w14:textId="77777777" w:rsidR="00810BF4" w:rsidRDefault="00810BF4">
      <w:pPr>
        <w:spacing w:line="360" w:lineRule="auto"/>
        <w:jc w:val="both"/>
        <w:rPr>
          <w:rFonts w:ascii="Times New Roman" w:eastAsia="Times New Roman" w:hAnsi="Times New Roman" w:cs="Times New Roman"/>
          <w:sz w:val="24"/>
          <w:szCs w:val="24"/>
        </w:rPr>
      </w:pPr>
    </w:p>
    <w:p w14:paraId="2350B39D" w14:textId="77777777" w:rsidR="00810BF4" w:rsidRDefault="00810BF4">
      <w:pPr>
        <w:spacing w:line="360" w:lineRule="auto"/>
        <w:jc w:val="both"/>
        <w:rPr>
          <w:rFonts w:ascii="Times New Roman" w:eastAsia="Times New Roman" w:hAnsi="Times New Roman" w:cs="Times New Roman"/>
          <w:sz w:val="24"/>
          <w:szCs w:val="24"/>
        </w:rPr>
      </w:pPr>
    </w:p>
    <w:p w14:paraId="6A074362" w14:textId="77777777" w:rsidR="00810BF4" w:rsidRDefault="00810BF4">
      <w:pPr>
        <w:spacing w:line="360" w:lineRule="auto"/>
        <w:jc w:val="both"/>
        <w:rPr>
          <w:rFonts w:ascii="Times New Roman" w:eastAsia="Times New Roman" w:hAnsi="Times New Roman" w:cs="Times New Roman"/>
          <w:sz w:val="24"/>
          <w:szCs w:val="24"/>
        </w:rPr>
      </w:pPr>
    </w:p>
    <w:p w14:paraId="33B0ED08" w14:textId="77777777" w:rsidR="00810BF4" w:rsidRDefault="00810BF4">
      <w:pPr>
        <w:spacing w:line="360" w:lineRule="auto"/>
        <w:jc w:val="both"/>
        <w:rPr>
          <w:rFonts w:ascii="Times New Roman" w:eastAsia="Times New Roman" w:hAnsi="Times New Roman" w:cs="Times New Roman"/>
          <w:sz w:val="24"/>
          <w:szCs w:val="24"/>
        </w:rPr>
      </w:pPr>
    </w:p>
    <w:p w14:paraId="25820AFF" w14:textId="77777777" w:rsidR="00810BF4" w:rsidRDefault="00810BF4">
      <w:pPr>
        <w:spacing w:line="360" w:lineRule="auto"/>
        <w:jc w:val="both"/>
        <w:rPr>
          <w:rFonts w:ascii="Times New Roman" w:eastAsia="Times New Roman" w:hAnsi="Times New Roman" w:cs="Times New Roman"/>
          <w:sz w:val="24"/>
          <w:szCs w:val="24"/>
        </w:rPr>
      </w:pPr>
    </w:p>
    <w:p w14:paraId="08ECB03B" w14:textId="77777777" w:rsidR="00810BF4" w:rsidRDefault="00810BF4">
      <w:pPr>
        <w:spacing w:line="360" w:lineRule="auto"/>
        <w:jc w:val="both"/>
        <w:rPr>
          <w:rFonts w:ascii="Times New Roman" w:eastAsia="Times New Roman" w:hAnsi="Times New Roman" w:cs="Times New Roman"/>
          <w:sz w:val="24"/>
          <w:szCs w:val="24"/>
        </w:rPr>
      </w:pPr>
    </w:p>
    <w:p w14:paraId="7B3187DE" w14:textId="77777777" w:rsidR="00810BF4" w:rsidRDefault="00810BF4">
      <w:pPr>
        <w:spacing w:line="360" w:lineRule="auto"/>
        <w:jc w:val="both"/>
        <w:rPr>
          <w:rFonts w:ascii="Times New Roman" w:eastAsia="Times New Roman" w:hAnsi="Times New Roman" w:cs="Times New Roman"/>
          <w:sz w:val="24"/>
          <w:szCs w:val="24"/>
        </w:rPr>
      </w:pPr>
    </w:p>
    <w:p w14:paraId="363657F2" w14:textId="77777777" w:rsidR="00810BF4" w:rsidRDefault="00810BF4">
      <w:pPr>
        <w:spacing w:line="360" w:lineRule="auto"/>
        <w:jc w:val="both"/>
        <w:rPr>
          <w:rFonts w:ascii="Times New Roman" w:eastAsia="Times New Roman" w:hAnsi="Times New Roman" w:cs="Times New Roman"/>
          <w:sz w:val="24"/>
          <w:szCs w:val="24"/>
        </w:rPr>
      </w:pPr>
    </w:p>
    <w:p w14:paraId="5DD8A1F9" w14:textId="77777777" w:rsidR="00810BF4" w:rsidRDefault="00810BF4">
      <w:pPr>
        <w:spacing w:line="360" w:lineRule="auto"/>
        <w:jc w:val="both"/>
        <w:rPr>
          <w:rFonts w:ascii="Times New Roman" w:eastAsia="Times New Roman" w:hAnsi="Times New Roman" w:cs="Times New Roman"/>
          <w:b/>
          <w:sz w:val="24"/>
          <w:szCs w:val="24"/>
        </w:rPr>
      </w:pPr>
    </w:p>
    <w:p w14:paraId="5ACABD19"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CERTIFICATION</w:t>
      </w:r>
    </w:p>
    <w:p w14:paraId="2EC55AA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document confirms that the project titled Comparative Analysis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Machine Learning Algorithms for Sentiment Analysis of Multilingual Nigerian Social Media Comments which was presented to the School of Postgraduate Studies at the University of Lagos to</w:t>
      </w:r>
      <w:r>
        <w:rPr>
          <w:rFonts w:ascii="Times New Roman" w:eastAsia="Times New Roman" w:hAnsi="Times New Roman" w:cs="Times New Roman"/>
          <w:sz w:val="24"/>
          <w:szCs w:val="24"/>
        </w:rPr>
        <w:t xml:space="preserve"> attain a Post Graduate Diploma in Computer Science, represents an authentic research endeavor conducted by Ntui Samuel Akwa within the Department of Computer Science.</w:t>
      </w:r>
    </w:p>
    <w:p w14:paraId="643361BA" w14:textId="77777777" w:rsidR="00810BF4" w:rsidRDefault="00C81CB4">
      <w:pPr>
        <w:pBdr>
          <w:bottom w:val="single" w:sz="6" w:space="1" w:color="000000"/>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V.T. ODUMUYIWA</w:t>
      </w:r>
    </w:p>
    <w:p w14:paraId="22390B17" w14:textId="77777777" w:rsidR="00810BF4" w:rsidRDefault="00810BF4">
      <w:pPr>
        <w:pBdr>
          <w:bottom w:val="single" w:sz="6" w:space="1" w:color="000000"/>
        </w:pBdr>
        <w:spacing w:line="360" w:lineRule="auto"/>
        <w:jc w:val="both"/>
        <w:rPr>
          <w:rFonts w:ascii="Times New Roman" w:eastAsia="Times New Roman" w:hAnsi="Times New Roman" w:cs="Times New Roman"/>
          <w:b/>
          <w:sz w:val="24"/>
          <w:szCs w:val="24"/>
        </w:rPr>
      </w:pPr>
    </w:p>
    <w:p w14:paraId="016B482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SUPERVISOR SIGNATURE AND DATE</w:t>
      </w:r>
    </w:p>
    <w:p w14:paraId="0BBAB424" w14:textId="77777777" w:rsidR="00810BF4" w:rsidRDefault="00810BF4">
      <w:pPr>
        <w:spacing w:line="360" w:lineRule="auto"/>
        <w:jc w:val="both"/>
        <w:rPr>
          <w:rFonts w:ascii="Times New Roman" w:eastAsia="Times New Roman" w:hAnsi="Times New Roman" w:cs="Times New Roman"/>
          <w:sz w:val="24"/>
          <w:szCs w:val="24"/>
        </w:rPr>
      </w:pPr>
    </w:p>
    <w:p w14:paraId="149D8B9E" w14:textId="77777777" w:rsidR="00810BF4" w:rsidRDefault="00810BF4">
      <w:pPr>
        <w:spacing w:line="360" w:lineRule="auto"/>
        <w:jc w:val="both"/>
        <w:rPr>
          <w:rFonts w:ascii="Times New Roman" w:eastAsia="Times New Roman" w:hAnsi="Times New Roman" w:cs="Times New Roman"/>
          <w:sz w:val="24"/>
          <w:szCs w:val="24"/>
        </w:rPr>
      </w:pPr>
    </w:p>
    <w:p w14:paraId="7B01F6C3" w14:textId="77777777" w:rsidR="00810BF4" w:rsidRDefault="00810BF4">
      <w:pPr>
        <w:spacing w:line="360" w:lineRule="auto"/>
        <w:jc w:val="both"/>
        <w:rPr>
          <w:rFonts w:ascii="Times New Roman" w:eastAsia="Times New Roman" w:hAnsi="Times New Roman" w:cs="Times New Roman"/>
          <w:sz w:val="24"/>
          <w:szCs w:val="24"/>
        </w:rPr>
      </w:pPr>
    </w:p>
    <w:p w14:paraId="15648E8A" w14:textId="77777777" w:rsidR="00810BF4" w:rsidRDefault="00C81CB4">
      <w:pPr>
        <w:pBdr>
          <w:bottom w:val="single" w:sz="6" w:space="1" w:color="000000"/>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 A. P. ADEWOLE</w:t>
      </w:r>
    </w:p>
    <w:p w14:paraId="4DBD1162" w14:textId="77777777" w:rsidR="00810BF4" w:rsidRDefault="00810BF4">
      <w:pPr>
        <w:pBdr>
          <w:bottom w:val="single" w:sz="6" w:space="1" w:color="000000"/>
        </w:pBdr>
        <w:spacing w:line="360" w:lineRule="auto"/>
        <w:jc w:val="both"/>
        <w:rPr>
          <w:rFonts w:ascii="Times New Roman" w:eastAsia="Times New Roman" w:hAnsi="Times New Roman" w:cs="Times New Roman"/>
          <w:b/>
          <w:sz w:val="24"/>
          <w:szCs w:val="24"/>
        </w:rPr>
      </w:pPr>
    </w:p>
    <w:p w14:paraId="6950C0D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HEAD OF </w:t>
      </w:r>
      <w:r>
        <w:rPr>
          <w:rFonts w:ascii="Times New Roman" w:eastAsia="Times New Roman" w:hAnsi="Times New Roman" w:cs="Times New Roman"/>
          <w:sz w:val="24"/>
          <w:szCs w:val="24"/>
        </w:rPr>
        <w:t>DEPARTMENT SIGNATURE AND DATE</w:t>
      </w:r>
    </w:p>
    <w:p w14:paraId="5A036CBF" w14:textId="77777777" w:rsidR="00810BF4" w:rsidRDefault="00810BF4">
      <w:pPr>
        <w:spacing w:line="360" w:lineRule="auto"/>
        <w:jc w:val="both"/>
        <w:rPr>
          <w:rFonts w:ascii="Times New Roman" w:eastAsia="Times New Roman" w:hAnsi="Times New Roman" w:cs="Times New Roman"/>
          <w:sz w:val="24"/>
          <w:szCs w:val="24"/>
        </w:rPr>
      </w:pPr>
    </w:p>
    <w:p w14:paraId="506FB766" w14:textId="77777777" w:rsidR="00810BF4" w:rsidRDefault="00810BF4">
      <w:pPr>
        <w:spacing w:line="360" w:lineRule="auto"/>
        <w:jc w:val="both"/>
        <w:rPr>
          <w:rFonts w:ascii="Times New Roman" w:eastAsia="Times New Roman" w:hAnsi="Times New Roman" w:cs="Times New Roman"/>
          <w:sz w:val="24"/>
          <w:szCs w:val="24"/>
        </w:rPr>
      </w:pPr>
    </w:p>
    <w:p w14:paraId="68DB9FFD" w14:textId="77777777" w:rsidR="00810BF4" w:rsidRDefault="00810BF4">
      <w:pPr>
        <w:spacing w:line="360" w:lineRule="auto"/>
        <w:jc w:val="both"/>
        <w:rPr>
          <w:rFonts w:ascii="Times New Roman" w:eastAsia="Times New Roman" w:hAnsi="Times New Roman" w:cs="Times New Roman"/>
          <w:sz w:val="24"/>
          <w:szCs w:val="24"/>
        </w:rPr>
      </w:pPr>
    </w:p>
    <w:p w14:paraId="4C95A83E" w14:textId="77777777" w:rsidR="00810BF4" w:rsidRDefault="00810BF4">
      <w:pPr>
        <w:spacing w:line="360" w:lineRule="auto"/>
        <w:jc w:val="both"/>
        <w:rPr>
          <w:rFonts w:ascii="Times New Roman" w:eastAsia="Times New Roman" w:hAnsi="Times New Roman" w:cs="Times New Roman"/>
          <w:sz w:val="24"/>
          <w:szCs w:val="24"/>
        </w:rPr>
      </w:pPr>
    </w:p>
    <w:p w14:paraId="24642B9D" w14:textId="77777777" w:rsidR="00810BF4" w:rsidRDefault="00810BF4">
      <w:pPr>
        <w:spacing w:line="360" w:lineRule="auto"/>
        <w:jc w:val="both"/>
        <w:rPr>
          <w:rFonts w:ascii="Times New Roman" w:eastAsia="Times New Roman" w:hAnsi="Times New Roman" w:cs="Times New Roman"/>
          <w:sz w:val="24"/>
          <w:szCs w:val="24"/>
        </w:rPr>
      </w:pPr>
    </w:p>
    <w:p w14:paraId="31E9FEC0" w14:textId="77777777" w:rsidR="00810BF4" w:rsidRDefault="00810BF4">
      <w:pPr>
        <w:spacing w:line="360" w:lineRule="auto"/>
        <w:jc w:val="both"/>
        <w:rPr>
          <w:rFonts w:ascii="Times New Roman" w:eastAsia="Times New Roman" w:hAnsi="Times New Roman" w:cs="Times New Roman"/>
          <w:sz w:val="24"/>
          <w:szCs w:val="24"/>
        </w:rPr>
      </w:pPr>
    </w:p>
    <w:p w14:paraId="78DEE7FC" w14:textId="77777777" w:rsidR="00810BF4" w:rsidRDefault="00810BF4">
      <w:pPr>
        <w:spacing w:line="360" w:lineRule="auto"/>
        <w:jc w:val="both"/>
        <w:rPr>
          <w:rFonts w:ascii="Times New Roman" w:eastAsia="Times New Roman" w:hAnsi="Times New Roman" w:cs="Times New Roman"/>
          <w:sz w:val="24"/>
          <w:szCs w:val="24"/>
        </w:rPr>
      </w:pPr>
    </w:p>
    <w:p w14:paraId="1A769F64" w14:textId="77777777" w:rsidR="00810BF4" w:rsidRDefault="00810BF4">
      <w:pPr>
        <w:spacing w:line="360" w:lineRule="auto"/>
        <w:jc w:val="both"/>
        <w:rPr>
          <w:rFonts w:ascii="Times New Roman" w:eastAsia="Times New Roman" w:hAnsi="Times New Roman" w:cs="Times New Roman"/>
          <w:sz w:val="24"/>
          <w:szCs w:val="24"/>
        </w:rPr>
      </w:pPr>
    </w:p>
    <w:p w14:paraId="53CD8815" w14:textId="77777777" w:rsidR="00810BF4" w:rsidRDefault="00810BF4">
      <w:pPr>
        <w:spacing w:line="360" w:lineRule="auto"/>
        <w:jc w:val="both"/>
        <w:rPr>
          <w:rFonts w:ascii="Times New Roman" w:eastAsia="Times New Roman" w:hAnsi="Times New Roman" w:cs="Times New Roman"/>
          <w:sz w:val="24"/>
          <w:szCs w:val="24"/>
        </w:rPr>
      </w:pPr>
    </w:p>
    <w:p w14:paraId="0EEA75C8"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DEDICATION</w:t>
      </w:r>
    </w:p>
    <w:p w14:paraId="53B53F9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work is dedicated to the Almighty God, the giver of understanding, knowledge and wisdom.</w:t>
      </w:r>
    </w:p>
    <w:p w14:paraId="6B546335" w14:textId="77777777" w:rsidR="00810BF4" w:rsidRDefault="00810BF4">
      <w:pPr>
        <w:spacing w:line="360" w:lineRule="auto"/>
        <w:jc w:val="both"/>
        <w:rPr>
          <w:rFonts w:ascii="Times New Roman" w:eastAsia="Times New Roman" w:hAnsi="Times New Roman" w:cs="Times New Roman"/>
          <w:sz w:val="24"/>
          <w:szCs w:val="24"/>
        </w:rPr>
      </w:pPr>
    </w:p>
    <w:p w14:paraId="1F6ED7AD" w14:textId="77777777" w:rsidR="00810BF4" w:rsidRDefault="00810BF4">
      <w:pPr>
        <w:spacing w:line="360" w:lineRule="auto"/>
        <w:jc w:val="both"/>
        <w:rPr>
          <w:rFonts w:ascii="Times New Roman" w:eastAsia="Times New Roman" w:hAnsi="Times New Roman" w:cs="Times New Roman"/>
          <w:sz w:val="24"/>
          <w:szCs w:val="24"/>
        </w:rPr>
      </w:pPr>
    </w:p>
    <w:p w14:paraId="7A54BF37" w14:textId="77777777" w:rsidR="00810BF4" w:rsidRDefault="00810BF4">
      <w:pPr>
        <w:spacing w:line="360" w:lineRule="auto"/>
        <w:jc w:val="both"/>
        <w:rPr>
          <w:rFonts w:ascii="Times New Roman" w:eastAsia="Times New Roman" w:hAnsi="Times New Roman" w:cs="Times New Roman"/>
          <w:sz w:val="24"/>
          <w:szCs w:val="24"/>
        </w:rPr>
      </w:pPr>
    </w:p>
    <w:p w14:paraId="2038AA1A" w14:textId="77777777" w:rsidR="00810BF4" w:rsidRDefault="00810BF4">
      <w:pPr>
        <w:spacing w:line="360" w:lineRule="auto"/>
        <w:jc w:val="both"/>
        <w:rPr>
          <w:rFonts w:ascii="Times New Roman" w:eastAsia="Times New Roman" w:hAnsi="Times New Roman" w:cs="Times New Roman"/>
          <w:sz w:val="24"/>
          <w:szCs w:val="24"/>
        </w:rPr>
      </w:pPr>
    </w:p>
    <w:p w14:paraId="38E26A82" w14:textId="77777777" w:rsidR="00810BF4" w:rsidRDefault="00810BF4">
      <w:pPr>
        <w:spacing w:line="360" w:lineRule="auto"/>
        <w:jc w:val="center"/>
        <w:rPr>
          <w:ins w:id="2" w:author="Victor" w:date="2024-07-08T20:26:00Z"/>
          <w:rFonts w:ascii="Times New Roman" w:eastAsia="Times New Roman" w:hAnsi="Times New Roman" w:cs="Times New Roman"/>
          <w:b/>
          <w:sz w:val="24"/>
          <w:szCs w:val="24"/>
        </w:rPr>
      </w:pPr>
    </w:p>
    <w:p w14:paraId="611CC681" w14:textId="77777777" w:rsidR="00810BF4" w:rsidRDefault="00810BF4">
      <w:pPr>
        <w:spacing w:line="360" w:lineRule="auto"/>
        <w:jc w:val="center"/>
        <w:rPr>
          <w:ins w:id="3" w:author="Victor" w:date="2024-07-08T20:26:00Z"/>
          <w:rFonts w:ascii="Times New Roman" w:eastAsia="Times New Roman" w:hAnsi="Times New Roman" w:cs="Times New Roman"/>
          <w:b/>
          <w:sz w:val="24"/>
          <w:szCs w:val="24"/>
        </w:rPr>
      </w:pPr>
    </w:p>
    <w:p w14:paraId="27F8356E" w14:textId="77777777" w:rsidR="00810BF4" w:rsidRDefault="00810BF4">
      <w:pPr>
        <w:spacing w:line="360" w:lineRule="auto"/>
        <w:jc w:val="center"/>
        <w:rPr>
          <w:ins w:id="4" w:author="Victor" w:date="2024-07-08T20:26:00Z"/>
          <w:rFonts w:ascii="Times New Roman" w:eastAsia="Times New Roman" w:hAnsi="Times New Roman" w:cs="Times New Roman"/>
          <w:b/>
          <w:sz w:val="24"/>
          <w:szCs w:val="24"/>
        </w:rPr>
      </w:pPr>
    </w:p>
    <w:p w14:paraId="78268C62" w14:textId="77777777" w:rsidR="00810BF4" w:rsidRDefault="00810BF4">
      <w:pPr>
        <w:spacing w:line="360" w:lineRule="auto"/>
        <w:jc w:val="center"/>
        <w:rPr>
          <w:ins w:id="5" w:author="Victor" w:date="2024-07-08T20:26:00Z"/>
          <w:rFonts w:ascii="Times New Roman" w:eastAsia="Times New Roman" w:hAnsi="Times New Roman" w:cs="Times New Roman"/>
          <w:b/>
          <w:sz w:val="24"/>
          <w:szCs w:val="24"/>
        </w:rPr>
      </w:pPr>
    </w:p>
    <w:p w14:paraId="79E47A1E" w14:textId="77777777" w:rsidR="00810BF4" w:rsidRDefault="00810BF4">
      <w:pPr>
        <w:spacing w:line="360" w:lineRule="auto"/>
        <w:jc w:val="center"/>
        <w:rPr>
          <w:ins w:id="6" w:author="Victor" w:date="2024-07-08T20:26:00Z"/>
          <w:rFonts w:ascii="Times New Roman" w:eastAsia="Times New Roman" w:hAnsi="Times New Roman" w:cs="Times New Roman"/>
          <w:b/>
          <w:sz w:val="24"/>
          <w:szCs w:val="24"/>
        </w:rPr>
      </w:pPr>
    </w:p>
    <w:p w14:paraId="4D2DCE1A" w14:textId="77777777" w:rsidR="00810BF4" w:rsidRDefault="00810BF4">
      <w:pPr>
        <w:spacing w:line="360" w:lineRule="auto"/>
        <w:jc w:val="center"/>
        <w:rPr>
          <w:ins w:id="7" w:author="Victor" w:date="2024-07-08T20:26:00Z"/>
          <w:rFonts w:ascii="Times New Roman" w:eastAsia="Times New Roman" w:hAnsi="Times New Roman" w:cs="Times New Roman"/>
          <w:b/>
          <w:sz w:val="24"/>
          <w:szCs w:val="24"/>
        </w:rPr>
      </w:pPr>
    </w:p>
    <w:p w14:paraId="7148A95D" w14:textId="77777777" w:rsidR="00810BF4" w:rsidRDefault="00810BF4">
      <w:pPr>
        <w:spacing w:line="360" w:lineRule="auto"/>
        <w:jc w:val="center"/>
        <w:rPr>
          <w:ins w:id="8" w:author="Victor" w:date="2024-07-08T20:26:00Z"/>
          <w:rFonts w:ascii="Times New Roman" w:eastAsia="Times New Roman" w:hAnsi="Times New Roman" w:cs="Times New Roman"/>
          <w:b/>
          <w:sz w:val="24"/>
          <w:szCs w:val="24"/>
        </w:rPr>
      </w:pPr>
    </w:p>
    <w:p w14:paraId="0B964089" w14:textId="77777777" w:rsidR="00810BF4" w:rsidRDefault="00810BF4">
      <w:pPr>
        <w:spacing w:line="360" w:lineRule="auto"/>
        <w:jc w:val="center"/>
        <w:rPr>
          <w:ins w:id="9" w:author="Victor" w:date="2024-07-08T20:26:00Z"/>
          <w:rFonts w:ascii="Times New Roman" w:eastAsia="Times New Roman" w:hAnsi="Times New Roman" w:cs="Times New Roman"/>
          <w:b/>
          <w:sz w:val="24"/>
          <w:szCs w:val="24"/>
        </w:rPr>
      </w:pPr>
    </w:p>
    <w:p w14:paraId="1E36830A" w14:textId="208FB6F2" w:rsidR="00810BF4" w:rsidRDefault="00810BF4">
      <w:pPr>
        <w:spacing w:line="360" w:lineRule="auto"/>
        <w:jc w:val="center"/>
        <w:rPr>
          <w:rFonts w:ascii="Times New Roman" w:eastAsia="Times New Roman" w:hAnsi="Times New Roman" w:cs="Times New Roman"/>
          <w:b/>
          <w:sz w:val="24"/>
          <w:szCs w:val="24"/>
        </w:rPr>
      </w:pPr>
    </w:p>
    <w:p w14:paraId="446A2221" w14:textId="77777777" w:rsidR="00C81CB4" w:rsidRDefault="00C81CB4">
      <w:pPr>
        <w:spacing w:line="360" w:lineRule="auto"/>
        <w:jc w:val="center"/>
        <w:rPr>
          <w:ins w:id="10" w:author="Victor" w:date="2024-07-08T20:26:00Z"/>
          <w:rFonts w:ascii="Times New Roman" w:eastAsia="Times New Roman" w:hAnsi="Times New Roman" w:cs="Times New Roman"/>
          <w:b/>
          <w:sz w:val="24"/>
          <w:szCs w:val="24"/>
        </w:rPr>
      </w:pPr>
    </w:p>
    <w:p w14:paraId="2C4DE41C" w14:textId="77777777" w:rsidR="00810BF4" w:rsidRDefault="00810BF4">
      <w:pPr>
        <w:spacing w:line="360" w:lineRule="auto"/>
        <w:jc w:val="center"/>
        <w:rPr>
          <w:ins w:id="11" w:author="Victor" w:date="2024-07-08T20:26:00Z"/>
          <w:rFonts w:ascii="Times New Roman" w:eastAsia="Times New Roman" w:hAnsi="Times New Roman" w:cs="Times New Roman"/>
          <w:b/>
          <w:sz w:val="24"/>
          <w:szCs w:val="24"/>
        </w:rPr>
      </w:pPr>
    </w:p>
    <w:p w14:paraId="4334D8F8" w14:textId="77777777" w:rsidR="00810BF4" w:rsidRDefault="00810BF4">
      <w:pPr>
        <w:spacing w:line="360" w:lineRule="auto"/>
        <w:jc w:val="center"/>
        <w:rPr>
          <w:ins w:id="12" w:author="Victor" w:date="2024-07-08T20:26:00Z"/>
          <w:rFonts w:ascii="Times New Roman" w:eastAsia="Times New Roman" w:hAnsi="Times New Roman" w:cs="Times New Roman"/>
          <w:b/>
          <w:sz w:val="24"/>
          <w:szCs w:val="24"/>
        </w:rPr>
      </w:pPr>
    </w:p>
    <w:p w14:paraId="5D7470EB" w14:textId="77777777" w:rsidR="00810BF4" w:rsidRDefault="00810BF4">
      <w:pPr>
        <w:spacing w:line="360" w:lineRule="auto"/>
        <w:jc w:val="center"/>
        <w:rPr>
          <w:ins w:id="13" w:author="Victor" w:date="2024-07-08T20:26:00Z"/>
          <w:rFonts w:ascii="Times New Roman" w:eastAsia="Times New Roman" w:hAnsi="Times New Roman" w:cs="Times New Roman"/>
          <w:b/>
          <w:sz w:val="24"/>
          <w:szCs w:val="24"/>
        </w:rPr>
      </w:pPr>
    </w:p>
    <w:p w14:paraId="571CC482" w14:textId="77777777" w:rsidR="00810BF4" w:rsidRDefault="00810BF4">
      <w:pPr>
        <w:spacing w:line="360" w:lineRule="auto"/>
        <w:jc w:val="center"/>
        <w:rPr>
          <w:ins w:id="14" w:author="Victor" w:date="2024-07-08T20:26:00Z"/>
          <w:rFonts w:ascii="Times New Roman" w:eastAsia="Times New Roman" w:hAnsi="Times New Roman" w:cs="Times New Roman"/>
          <w:b/>
          <w:sz w:val="24"/>
          <w:szCs w:val="24"/>
        </w:rPr>
      </w:pPr>
    </w:p>
    <w:p w14:paraId="05AB809A" w14:textId="77777777" w:rsidR="00810BF4" w:rsidRDefault="00810BF4">
      <w:pPr>
        <w:spacing w:line="360" w:lineRule="auto"/>
        <w:jc w:val="center"/>
        <w:rPr>
          <w:ins w:id="15" w:author="Victor" w:date="2024-07-08T20:26:00Z"/>
          <w:rFonts w:ascii="Times New Roman" w:eastAsia="Times New Roman" w:hAnsi="Times New Roman" w:cs="Times New Roman"/>
          <w:b/>
          <w:sz w:val="24"/>
          <w:szCs w:val="24"/>
        </w:rPr>
      </w:pPr>
    </w:p>
    <w:p w14:paraId="1F715177" w14:textId="77777777" w:rsidR="00810BF4" w:rsidRDefault="00810BF4">
      <w:pPr>
        <w:spacing w:line="360" w:lineRule="auto"/>
        <w:rPr>
          <w:ins w:id="16" w:author="Victor" w:date="2024-07-08T20:26:00Z"/>
          <w:rFonts w:ascii="Times New Roman" w:eastAsia="Times New Roman" w:hAnsi="Times New Roman" w:cs="Times New Roman"/>
          <w:b/>
          <w:sz w:val="24"/>
          <w:szCs w:val="24"/>
        </w:rPr>
      </w:pPr>
    </w:p>
    <w:p w14:paraId="594EFA93"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ACKNOWLEDGMENT</w:t>
      </w:r>
    </w:p>
    <w:p w14:paraId="45EFCA0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My deepest appreciation goes to my mother, Late Mrs. Glory Ntui for her supportive words of encouragement, her fervent prayers and her relentless push towards my betterment before her passing, and to my father for his words of affirmation and prayers, both</w:t>
      </w:r>
      <w:r>
        <w:rPr>
          <w:rFonts w:ascii="Times New Roman" w:eastAsia="Times New Roman" w:hAnsi="Times New Roman" w:cs="Times New Roman"/>
          <w:sz w:val="24"/>
          <w:szCs w:val="24"/>
        </w:rPr>
        <w:t xml:space="preserve"> of which have greatly aided me throughout my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w:t>
      </w:r>
    </w:p>
    <w:p w14:paraId="1B25FBE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also want to express my warmest gratitude towards my loving siblings Mrs. Maria </w:t>
      </w:r>
      <w:proofErr w:type="spellStart"/>
      <w:r>
        <w:rPr>
          <w:rFonts w:ascii="Times New Roman" w:eastAsia="Times New Roman" w:hAnsi="Times New Roman" w:cs="Times New Roman"/>
          <w:sz w:val="24"/>
          <w:szCs w:val="24"/>
        </w:rPr>
        <w:t>Oziabor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Mr</w:t>
      </w:r>
      <w:proofErr w:type="spellEnd"/>
      <w:r>
        <w:rPr>
          <w:rFonts w:ascii="Times New Roman" w:eastAsia="Times New Roman" w:hAnsi="Times New Roman" w:cs="Times New Roman"/>
          <w:sz w:val="24"/>
          <w:szCs w:val="24"/>
        </w:rPr>
        <w:t xml:space="preserve"> Emmanuel (Kasid) Ntui, Mrs. Esther </w:t>
      </w:r>
      <w:proofErr w:type="spellStart"/>
      <w:r>
        <w:rPr>
          <w:rFonts w:ascii="Times New Roman" w:eastAsia="Times New Roman" w:hAnsi="Times New Roman" w:cs="Times New Roman"/>
          <w:sz w:val="24"/>
          <w:szCs w:val="24"/>
        </w:rPr>
        <w:t>Otuwoye</w:t>
      </w:r>
      <w:proofErr w:type="spellEnd"/>
      <w:r>
        <w:rPr>
          <w:rFonts w:ascii="Times New Roman" w:eastAsia="Times New Roman" w:hAnsi="Times New Roman" w:cs="Times New Roman"/>
          <w:sz w:val="24"/>
          <w:szCs w:val="24"/>
        </w:rPr>
        <w:t xml:space="preserve">, especially Mrs. Hannah </w:t>
      </w:r>
      <w:proofErr w:type="spellStart"/>
      <w:r>
        <w:rPr>
          <w:rFonts w:ascii="Times New Roman" w:eastAsia="Times New Roman" w:hAnsi="Times New Roman" w:cs="Times New Roman"/>
          <w:sz w:val="24"/>
          <w:szCs w:val="24"/>
        </w:rPr>
        <w:t>Obeten-Ekpo</w:t>
      </w:r>
      <w:proofErr w:type="spellEnd"/>
      <w:r>
        <w:rPr>
          <w:rFonts w:ascii="Times New Roman" w:eastAsia="Times New Roman" w:hAnsi="Times New Roman" w:cs="Times New Roman"/>
          <w:sz w:val="24"/>
          <w:szCs w:val="24"/>
        </w:rPr>
        <w:t xml:space="preserve"> and Mrs. Peace </w:t>
      </w:r>
      <w:proofErr w:type="spellStart"/>
      <w:r>
        <w:rPr>
          <w:rFonts w:ascii="Times New Roman" w:eastAsia="Times New Roman" w:hAnsi="Times New Roman" w:cs="Times New Roman"/>
          <w:sz w:val="24"/>
          <w:szCs w:val="24"/>
        </w:rPr>
        <w:t>Ukpaka</w:t>
      </w:r>
      <w:proofErr w:type="spellEnd"/>
      <w:r>
        <w:rPr>
          <w:rFonts w:ascii="Times New Roman" w:eastAsia="Times New Roman" w:hAnsi="Times New Roman" w:cs="Times New Roman"/>
          <w:sz w:val="24"/>
          <w:szCs w:val="24"/>
        </w:rPr>
        <w:t xml:space="preserve"> for </w:t>
      </w:r>
      <w:r>
        <w:rPr>
          <w:rFonts w:ascii="Times New Roman" w:eastAsia="Times New Roman" w:hAnsi="Times New Roman" w:cs="Times New Roman"/>
          <w:sz w:val="24"/>
          <w:szCs w:val="24"/>
        </w:rPr>
        <w:t xml:space="preserve">their significant contributions to the successful completion of this </w:t>
      </w:r>
      <w:proofErr w:type="spellStart"/>
      <w:r>
        <w:rPr>
          <w:rFonts w:ascii="Times New Roman" w:eastAsia="Times New Roman" w:hAnsi="Times New Roman" w:cs="Times New Roman"/>
          <w:sz w:val="24"/>
          <w:szCs w:val="24"/>
        </w:rPr>
        <w:t>programme</w:t>
      </w:r>
      <w:proofErr w:type="spellEnd"/>
      <w:r>
        <w:rPr>
          <w:rFonts w:ascii="Times New Roman" w:eastAsia="Times New Roman" w:hAnsi="Times New Roman" w:cs="Times New Roman"/>
          <w:sz w:val="24"/>
          <w:szCs w:val="24"/>
        </w:rPr>
        <w:t xml:space="preserve">. Also, to my invaluable friends Mr. Christopher </w:t>
      </w:r>
      <w:proofErr w:type="spellStart"/>
      <w:r>
        <w:rPr>
          <w:rFonts w:ascii="Times New Roman" w:eastAsia="Times New Roman" w:hAnsi="Times New Roman" w:cs="Times New Roman"/>
          <w:sz w:val="24"/>
          <w:szCs w:val="24"/>
        </w:rPr>
        <w:t>Azere</w:t>
      </w:r>
      <w:proofErr w:type="spellEnd"/>
      <w:r>
        <w:rPr>
          <w:rFonts w:ascii="Times New Roman" w:eastAsia="Times New Roman" w:hAnsi="Times New Roman" w:cs="Times New Roman"/>
          <w:sz w:val="24"/>
          <w:szCs w:val="24"/>
        </w:rPr>
        <w:t xml:space="preserve">, Mr. Ahmed </w:t>
      </w:r>
      <w:proofErr w:type="spellStart"/>
      <w:r>
        <w:rPr>
          <w:rFonts w:ascii="Times New Roman" w:eastAsia="Times New Roman" w:hAnsi="Times New Roman" w:cs="Times New Roman"/>
          <w:sz w:val="24"/>
          <w:szCs w:val="24"/>
        </w:rPr>
        <w:t>Ehimare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Audu</w:t>
      </w:r>
      <w:proofErr w:type="spellEnd"/>
      <w:r>
        <w:rPr>
          <w:rFonts w:ascii="Times New Roman" w:eastAsia="Times New Roman" w:hAnsi="Times New Roman" w:cs="Times New Roman"/>
          <w:sz w:val="24"/>
          <w:szCs w:val="24"/>
        </w:rPr>
        <w:t xml:space="preserve"> and Ms. </w:t>
      </w:r>
      <w:proofErr w:type="spellStart"/>
      <w:r>
        <w:rPr>
          <w:rFonts w:ascii="Times New Roman" w:eastAsia="Times New Roman" w:hAnsi="Times New Roman" w:cs="Times New Roman"/>
          <w:sz w:val="24"/>
          <w:szCs w:val="24"/>
        </w:rPr>
        <w:t>Ashioma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Etukomeni</w:t>
      </w:r>
      <w:proofErr w:type="spellEnd"/>
      <w:r>
        <w:rPr>
          <w:rFonts w:ascii="Times New Roman" w:eastAsia="Times New Roman" w:hAnsi="Times New Roman" w:cs="Times New Roman"/>
          <w:sz w:val="24"/>
          <w:szCs w:val="24"/>
        </w:rPr>
        <w:t xml:space="preserve"> for reminding me that the most valuable gift anyone can have, are true fr</w:t>
      </w:r>
      <w:r>
        <w:rPr>
          <w:rFonts w:ascii="Times New Roman" w:eastAsia="Times New Roman" w:hAnsi="Times New Roman" w:cs="Times New Roman"/>
          <w:sz w:val="24"/>
          <w:szCs w:val="24"/>
        </w:rPr>
        <w:t>iends.</w:t>
      </w:r>
    </w:p>
    <w:p w14:paraId="1B3CCD5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extend my sincere appreciation and heartfelt gratitude to my exceptionally brilliant supervisor, Dr V.T </w:t>
      </w:r>
      <w:proofErr w:type="spellStart"/>
      <w:r>
        <w:rPr>
          <w:rFonts w:ascii="Times New Roman" w:eastAsia="Times New Roman" w:hAnsi="Times New Roman" w:cs="Times New Roman"/>
          <w:sz w:val="24"/>
          <w:szCs w:val="24"/>
        </w:rPr>
        <w:t>Odumuyiwa</w:t>
      </w:r>
      <w:proofErr w:type="spellEnd"/>
      <w:r>
        <w:rPr>
          <w:rFonts w:ascii="Times New Roman" w:eastAsia="Times New Roman" w:hAnsi="Times New Roman" w:cs="Times New Roman"/>
          <w:sz w:val="24"/>
          <w:szCs w:val="24"/>
        </w:rPr>
        <w:t xml:space="preserve">, for his unwavering and substantial support. And also, my wonderful Head of Department, Prof. A.P. </w:t>
      </w:r>
      <w:proofErr w:type="spellStart"/>
      <w:r>
        <w:rPr>
          <w:rFonts w:ascii="Times New Roman" w:eastAsia="Times New Roman" w:hAnsi="Times New Roman" w:cs="Times New Roman"/>
          <w:sz w:val="24"/>
          <w:szCs w:val="24"/>
        </w:rPr>
        <w:t>Adewole</w:t>
      </w:r>
      <w:proofErr w:type="spellEnd"/>
      <w:r>
        <w:rPr>
          <w:rFonts w:ascii="Times New Roman" w:eastAsia="Times New Roman" w:hAnsi="Times New Roman" w:cs="Times New Roman"/>
          <w:sz w:val="24"/>
          <w:szCs w:val="24"/>
        </w:rPr>
        <w:t>.</w:t>
      </w:r>
    </w:p>
    <w:p w14:paraId="069D6975" w14:textId="77777777" w:rsidR="00810BF4" w:rsidRDefault="00810BF4">
      <w:pPr>
        <w:spacing w:line="360" w:lineRule="auto"/>
        <w:jc w:val="both"/>
        <w:rPr>
          <w:rFonts w:ascii="Times New Roman" w:eastAsia="Times New Roman" w:hAnsi="Times New Roman" w:cs="Times New Roman"/>
          <w:sz w:val="24"/>
          <w:szCs w:val="24"/>
        </w:rPr>
      </w:pPr>
    </w:p>
    <w:p w14:paraId="5FE3567D" w14:textId="77777777" w:rsidR="00810BF4" w:rsidRDefault="00810BF4">
      <w:pPr>
        <w:spacing w:line="360" w:lineRule="auto"/>
        <w:jc w:val="both"/>
        <w:rPr>
          <w:rFonts w:ascii="Times New Roman" w:eastAsia="Times New Roman" w:hAnsi="Times New Roman" w:cs="Times New Roman"/>
          <w:sz w:val="24"/>
          <w:szCs w:val="24"/>
        </w:rPr>
      </w:pPr>
    </w:p>
    <w:p w14:paraId="2F79E0F6" w14:textId="77777777" w:rsidR="00810BF4" w:rsidRDefault="00810BF4">
      <w:pPr>
        <w:spacing w:line="360" w:lineRule="auto"/>
        <w:jc w:val="both"/>
        <w:rPr>
          <w:rFonts w:ascii="Times New Roman" w:eastAsia="Times New Roman" w:hAnsi="Times New Roman" w:cs="Times New Roman"/>
          <w:sz w:val="24"/>
          <w:szCs w:val="24"/>
        </w:rPr>
      </w:pPr>
    </w:p>
    <w:p w14:paraId="71B81841" w14:textId="77777777" w:rsidR="00810BF4" w:rsidRDefault="00810BF4">
      <w:pPr>
        <w:spacing w:line="360" w:lineRule="auto"/>
        <w:jc w:val="both"/>
        <w:rPr>
          <w:rFonts w:ascii="Times New Roman" w:eastAsia="Times New Roman" w:hAnsi="Times New Roman" w:cs="Times New Roman"/>
          <w:sz w:val="24"/>
          <w:szCs w:val="24"/>
        </w:rPr>
      </w:pPr>
    </w:p>
    <w:p w14:paraId="3E875C1E" w14:textId="77777777" w:rsidR="00810BF4" w:rsidRDefault="00810BF4">
      <w:pPr>
        <w:spacing w:line="360" w:lineRule="auto"/>
        <w:jc w:val="center"/>
        <w:rPr>
          <w:rFonts w:ascii="Times New Roman" w:eastAsia="Times New Roman" w:hAnsi="Times New Roman" w:cs="Times New Roman"/>
          <w:sz w:val="24"/>
          <w:szCs w:val="24"/>
        </w:rPr>
      </w:pPr>
    </w:p>
    <w:p w14:paraId="69E5B0F4" w14:textId="77777777" w:rsidR="00810BF4" w:rsidRDefault="00810BF4">
      <w:pPr>
        <w:spacing w:line="360" w:lineRule="auto"/>
        <w:jc w:val="center"/>
        <w:rPr>
          <w:rFonts w:ascii="Times New Roman" w:eastAsia="Times New Roman" w:hAnsi="Times New Roman" w:cs="Times New Roman"/>
          <w:sz w:val="24"/>
          <w:szCs w:val="24"/>
        </w:rPr>
      </w:pPr>
    </w:p>
    <w:p w14:paraId="2BC27A7A" w14:textId="77777777" w:rsidR="00810BF4" w:rsidRDefault="00810BF4">
      <w:pPr>
        <w:spacing w:line="360" w:lineRule="auto"/>
        <w:jc w:val="center"/>
        <w:rPr>
          <w:rFonts w:ascii="Times New Roman" w:eastAsia="Times New Roman" w:hAnsi="Times New Roman" w:cs="Times New Roman"/>
          <w:sz w:val="24"/>
          <w:szCs w:val="24"/>
        </w:rPr>
      </w:pPr>
    </w:p>
    <w:p w14:paraId="5EE15B22" w14:textId="77777777" w:rsidR="00810BF4" w:rsidRDefault="00810BF4">
      <w:pPr>
        <w:spacing w:line="360" w:lineRule="auto"/>
        <w:jc w:val="center"/>
        <w:rPr>
          <w:rFonts w:ascii="Times New Roman" w:eastAsia="Times New Roman" w:hAnsi="Times New Roman" w:cs="Times New Roman"/>
          <w:sz w:val="24"/>
          <w:szCs w:val="24"/>
        </w:rPr>
      </w:pPr>
    </w:p>
    <w:p w14:paraId="067205C4" w14:textId="36AC1904" w:rsidR="00810BF4" w:rsidRDefault="00810BF4">
      <w:pPr>
        <w:spacing w:line="360" w:lineRule="auto"/>
        <w:jc w:val="center"/>
        <w:rPr>
          <w:rFonts w:ascii="Times New Roman" w:eastAsia="Times New Roman" w:hAnsi="Times New Roman" w:cs="Times New Roman"/>
          <w:sz w:val="24"/>
          <w:szCs w:val="24"/>
        </w:rPr>
      </w:pPr>
    </w:p>
    <w:p w14:paraId="03487DCE" w14:textId="77777777" w:rsidR="00C81CB4" w:rsidRDefault="00C81CB4">
      <w:pPr>
        <w:spacing w:line="360" w:lineRule="auto"/>
        <w:jc w:val="center"/>
        <w:rPr>
          <w:rFonts w:ascii="Times New Roman" w:eastAsia="Times New Roman" w:hAnsi="Times New Roman" w:cs="Times New Roman"/>
          <w:sz w:val="24"/>
          <w:szCs w:val="24"/>
        </w:rPr>
      </w:pPr>
    </w:p>
    <w:p w14:paraId="5F53DE95" w14:textId="77777777" w:rsidR="00810BF4" w:rsidRDefault="00810BF4">
      <w:pPr>
        <w:spacing w:line="360" w:lineRule="auto"/>
        <w:jc w:val="center"/>
        <w:rPr>
          <w:rFonts w:ascii="Times New Roman" w:eastAsia="Times New Roman" w:hAnsi="Times New Roman" w:cs="Times New Roman"/>
          <w:sz w:val="24"/>
          <w:szCs w:val="24"/>
        </w:rPr>
      </w:pPr>
    </w:p>
    <w:p w14:paraId="2F8EE4AE" w14:textId="77777777" w:rsidR="00810BF4" w:rsidRDefault="00810BF4">
      <w:pPr>
        <w:spacing w:line="360" w:lineRule="auto"/>
        <w:jc w:val="center"/>
        <w:rPr>
          <w:rFonts w:ascii="Times New Roman" w:eastAsia="Times New Roman" w:hAnsi="Times New Roman" w:cs="Times New Roman"/>
          <w:b/>
          <w:sz w:val="24"/>
          <w:szCs w:val="24"/>
        </w:rPr>
      </w:pPr>
    </w:p>
    <w:p w14:paraId="17E7A5EE"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2CD5503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Pr>
          <w:rFonts w:ascii="Times New Roman" w:eastAsia="Times New Roman" w:hAnsi="Times New Roman" w:cs="Times New Roman"/>
          <w:sz w:val="24"/>
          <w:szCs w:val="24"/>
        </w:rPr>
        <w:t>tudy probes into sentiment analysis within the multilingual landscape of Nigerian social media comments by using machine learning algorithms as computational tools. Nigeria has a variety of languages which creates a complicated scenery for understanding se</w:t>
      </w:r>
      <w:r>
        <w:rPr>
          <w:rFonts w:ascii="Times New Roman" w:eastAsia="Times New Roman" w:hAnsi="Times New Roman" w:cs="Times New Roman"/>
          <w:sz w:val="24"/>
          <w:szCs w:val="24"/>
        </w:rPr>
        <w:t>ntiment dynamics in digital discourse. This research developed sentiment classification models across languages such as English, Hausa, Yoruba, Nigerian-Pidgin and Igbo. By utilizing machine learning algorithms such as Logistic Regression, Support Vector M</w:t>
      </w:r>
      <w:r>
        <w:rPr>
          <w:rFonts w:ascii="Times New Roman" w:eastAsia="Times New Roman" w:hAnsi="Times New Roman" w:cs="Times New Roman"/>
          <w:sz w:val="24"/>
          <w:szCs w:val="24"/>
        </w:rPr>
        <w:t xml:space="preserve">achine (SVM), Random Forest Classification (RFC) and Long Short-Term Memory (LSTM), the project was aimed at providing insights into the varieties of expressions and sentiment in Nigerian social media. The research explores the domains of natural language </w:t>
      </w:r>
      <w:r>
        <w:rPr>
          <w:rFonts w:ascii="Times New Roman" w:eastAsia="Times New Roman" w:hAnsi="Times New Roman" w:cs="Times New Roman"/>
          <w:sz w:val="24"/>
          <w:szCs w:val="24"/>
        </w:rPr>
        <w:t xml:space="preserve">processing and socio-linguistics in its study. </w:t>
      </w:r>
    </w:p>
    <w:p w14:paraId="0E72FCA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research finds that SVM and Random Forest are the most effective for the combined multilingual dataset, giving a superior precision of 76% and recall of 72% each. For individual language datas</w:t>
      </w:r>
      <w:r>
        <w:rPr>
          <w:rFonts w:ascii="Times New Roman" w:eastAsia="Times New Roman" w:hAnsi="Times New Roman" w:cs="Times New Roman"/>
          <w:sz w:val="24"/>
          <w:szCs w:val="24"/>
        </w:rPr>
        <w:t>ets, LSTM due to its advanced sequence modeling capabilities, outperforms the other machine learning algorithms with model accuracy scores of 58% to 90%, and 72% for the combined language datasets. The choice of algorithm should consider the specific datas</w:t>
      </w:r>
      <w:r>
        <w:rPr>
          <w:rFonts w:ascii="Times New Roman" w:eastAsia="Times New Roman" w:hAnsi="Times New Roman" w:cs="Times New Roman"/>
          <w:sz w:val="24"/>
          <w:szCs w:val="24"/>
        </w:rPr>
        <w:t>et and the desired balance between precision and recall.</w:t>
      </w:r>
    </w:p>
    <w:p w14:paraId="6C53BF73" w14:textId="77777777" w:rsidR="00810BF4" w:rsidRDefault="00810BF4">
      <w:pPr>
        <w:spacing w:line="360" w:lineRule="auto"/>
        <w:jc w:val="both"/>
        <w:rPr>
          <w:rFonts w:ascii="Times New Roman" w:eastAsia="Times New Roman" w:hAnsi="Times New Roman" w:cs="Times New Roman"/>
          <w:sz w:val="24"/>
          <w:szCs w:val="24"/>
        </w:rPr>
      </w:pPr>
    </w:p>
    <w:p w14:paraId="63E499BC" w14:textId="77777777" w:rsidR="00810BF4" w:rsidRDefault="00810BF4">
      <w:pPr>
        <w:spacing w:line="360" w:lineRule="auto"/>
        <w:jc w:val="both"/>
        <w:rPr>
          <w:rFonts w:ascii="Times New Roman" w:eastAsia="Times New Roman" w:hAnsi="Times New Roman" w:cs="Times New Roman"/>
          <w:sz w:val="24"/>
          <w:szCs w:val="24"/>
        </w:rPr>
      </w:pPr>
    </w:p>
    <w:p w14:paraId="53EA9DFB" w14:textId="77777777" w:rsidR="00810BF4" w:rsidRDefault="00810BF4">
      <w:pPr>
        <w:spacing w:line="360" w:lineRule="auto"/>
        <w:jc w:val="both"/>
        <w:rPr>
          <w:rFonts w:ascii="Times New Roman" w:eastAsia="Times New Roman" w:hAnsi="Times New Roman" w:cs="Times New Roman"/>
          <w:sz w:val="24"/>
          <w:szCs w:val="24"/>
        </w:rPr>
      </w:pPr>
    </w:p>
    <w:p w14:paraId="6ABB9A78" w14:textId="77777777" w:rsidR="00810BF4" w:rsidRDefault="00810BF4">
      <w:pPr>
        <w:spacing w:line="360" w:lineRule="auto"/>
        <w:jc w:val="both"/>
        <w:rPr>
          <w:rFonts w:ascii="Times New Roman" w:eastAsia="Times New Roman" w:hAnsi="Times New Roman" w:cs="Times New Roman"/>
          <w:sz w:val="24"/>
          <w:szCs w:val="24"/>
        </w:rPr>
      </w:pPr>
    </w:p>
    <w:p w14:paraId="3A21EA33" w14:textId="77777777" w:rsidR="00810BF4" w:rsidRDefault="00810BF4">
      <w:pPr>
        <w:spacing w:line="360" w:lineRule="auto"/>
        <w:jc w:val="both"/>
        <w:rPr>
          <w:rFonts w:ascii="Times New Roman" w:eastAsia="Times New Roman" w:hAnsi="Times New Roman" w:cs="Times New Roman"/>
          <w:sz w:val="24"/>
          <w:szCs w:val="24"/>
        </w:rPr>
      </w:pPr>
    </w:p>
    <w:p w14:paraId="422282FD" w14:textId="77777777" w:rsidR="00810BF4" w:rsidRDefault="00810BF4">
      <w:pPr>
        <w:spacing w:line="360" w:lineRule="auto"/>
        <w:jc w:val="both"/>
        <w:rPr>
          <w:rFonts w:ascii="Times New Roman" w:eastAsia="Times New Roman" w:hAnsi="Times New Roman" w:cs="Times New Roman"/>
          <w:sz w:val="24"/>
          <w:szCs w:val="24"/>
        </w:rPr>
      </w:pPr>
    </w:p>
    <w:p w14:paraId="4108034B" w14:textId="77777777" w:rsidR="00810BF4" w:rsidRDefault="00810BF4">
      <w:pPr>
        <w:spacing w:line="360" w:lineRule="auto"/>
        <w:jc w:val="both"/>
        <w:rPr>
          <w:rFonts w:ascii="Times New Roman" w:eastAsia="Times New Roman" w:hAnsi="Times New Roman" w:cs="Times New Roman"/>
          <w:sz w:val="24"/>
          <w:szCs w:val="24"/>
        </w:rPr>
      </w:pPr>
    </w:p>
    <w:p w14:paraId="6B7336D9" w14:textId="77777777" w:rsidR="00810BF4" w:rsidRDefault="00810BF4">
      <w:pPr>
        <w:spacing w:line="360" w:lineRule="auto"/>
        <w:jc w:val="both"/>
        <w:rPr>
          <w:rFonts w:ascii="Times New Roman" w:eastAsia="Times New Roman" w:hAnsi="Times New Roman" w:cs="Times New Roman"/>
          <w:sz w:val="24"/>
          <w:szCs w:val="24"/>
        </w:rPr>
      </w:pPr>
    </w:p>
    <w:p w14:paraId="3E0C2489" w14:textId="77777777" w:rsidR="00810BF4" w:rsidRDefault="00810BF4">
      <w:pPr>
        <w:spacing w:line="360" w:lineRule="auto"/>
        <w:jc w:val="both"/>
        <w:rPr>
          <w:rFonts w:ascii="Times New Roman" w:eastAsia="Times New Roman" w:hAnsi="Times New Roman" w:cs="Times New Roman"/>
          <w:sz w:val="24"/>
          <w:szCs w:val="24"/>
        </w:rPr>
      </w:pPr>
    </w:p>
    <w:p w14:paraId="7173D99F" w14:textId="77777777" w:rsidR="00810BF4" w:rsidRDefault="00810BF4">
      <w:pPr>
        <w:spacing w:line="360" w:lineRule="auto"/>
        <w:jc w:val="both"/>
        <w:rPr>
          <w:rFonts w:ascii="Times New Roman" w:eastAsia="Times New Roman" w:hAnsi="Times New Roman" w:cs="Times New Roman"/>
          <w:sz w:val="24"/>
          <w:szCs w:val="24"/>
        </w:rPr>
      </w:pPr>
    </w:p>
    <w:p w14:paraId="0470A0E0"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6FD86B71"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Title Page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w:t>
      </w:r>
      <w:proofErr w:type="spellEnd"/>
    </w:p>
    <w:p w14:paraId="5C9EC57C"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w:t>
      </w:r>
    </w:p>
    <w:p w14:paraId="520B1491"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Certification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iii</w:t>
      </w:r>
    </w:p>
    <w:p w14:paraId="0E20D572"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Dedication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iv</w:t>
      </w:r>
    </w:p>
    <w:p w14:paraId="1CA936EE"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w:t>
      </w:r>
    </w:p>
    <w:p w14:paraId="22AD0B00"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w:t>
      </w:r>
    </w:p>
    <w:p w14:paraId="638BBDDD"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vii</w:t>
      </w:r>
    </w:p>
    <w:p w14:paraId="02FFB057"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of Figure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xi</w:t>
      </w:r>
    </w:p>
    <w:p w14:paraId="261CA00C"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ONE: INTRODUCTION</w:t>
      </w:r>
    </w:p>
    <w:p w14:paraId="3334A6C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Introduction:</w:t>
      </w:r>
    </w:p>
    <w:p w14:paraId="05F0116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Statement of Problem</w:t>
      </w:r>
    </w:p>
    <w:p w14:paraId="65D7FA0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Aim and Objectives</w:t>
      </w:r>
    </w:p>
    <w:p w14:paraId="299FAA1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Scope of Study</w:t>
      </w:r>
    </w:p>
    <w:p w14:paraId="6D4C51F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Methodology</w:t>
      </w:r>
    </w:p>
    <w:p w14:paraId="23F1AAB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Significance of The Project</w:t>
      </w:r>
    </w:p>
    <w:p w14:paraId="092E8EF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Project Outline</w:t>
      </w:r>
    </w:p>
    <w:p w14:paraId="5A2E54F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TWO: LITERA</w:t>
      </w:r>
      <w:r>
        <w:rPr>
          <w:rFonts w:ascii="Times New Roman" w:eastAsia="Times New Roman" w:hAnsi="Times New Roman" w:cs="Times New Roman"/>
          <w:b/>
          <w:sz w:val="24"/>
          <w:szCs w:val="24"/>
        </w:rPr>
        <w:t>TURE REVIEW</w:t>
      </w:r>
    </w:p>
    <w:p w14:paraId="3E7E886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Introduction to Sentiment Analysis</w:t>
      </w:r>
    </w:p>
    <w:p w14:paraId="1742ECB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2.1.1 Significance of Sentiment Analysis</w:t>
      </w:r>
    </w:p>
    <w:p w14:paraId="7D8035D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2.1.2 Overview of Sentiment Analysis Techniques</w:t>
      </w:r>
    </w:p>
    <w:p w14:paraId="3A9F7C7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 Sentiment Analysis in </w:t>
      </w:r>
      <w:proofErr w:type="gramStart"/>
      <w:r>
        <w:rPr>
          <w:rFonts w:ascii="Times New Roman" w:eastAsia="Times New Roman" w:hAnsi="Times New Roman" w:cs="Times New Roman"/>
          <w:sz w:val="24"/>
          <w:szCs w:val="24"/>
        </w:rPr>
        <w:t>Social Media</w:t>
      </w:r>
      <w:proofErr w:type="gramEnd"/>
    </w:p>
    <w:p w14:paraId="13777E3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2.2.1 Importance of Sentiment Analysis in </w:t>
      </w:r>
      <w:proofErr w:type="gramStart"/>
      <w:r>
        <w:rPr>
          <w:rFonts w:ascii="Times New Roman" w:eastAsia="Times New Roman" w:hAnsi="Times New Roman" w:cs="Times New Roman"/>
          <w:sz w:val="24"/>
          <w:szCs w:val="24"/>
        </w:rPr>
        <w:t>Social Media</w:t>
      </w:r>
      <w:proofErr w:type="gramEnd"/>
    </w:p>
    <w:p w14:paraId="6A30A27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2.2.2 Previous Stu</w:t>
      </w:r>
      <w:r>
        <w:rPr>
          <w:rFonts w:ascii="Times New Roman" w:eastAsia="Times New Roman" w:hAnsi="Times New Roman" w:cs="Times New Roman"/>
          <w:sz w:val="24"/>
          <w:szCs w:val="24"/>
        </w:rPr>
        <w:t>dies and Their Findings</w:t>
      </w:r>
    </w:p>
    <w:p w14:paraId="66D4D34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2.2.3 Challenges Specific to Social Media Sentiment Analysis</w:t>
      </w:r>
    </w:p>
    <w:p w14:paraId="0DBAC2F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Sentiment Analysis Techniques</w:t>
      </w:r>
    </w:p>
    <w:p w14:paraId="50D5FB4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2.3.1 Rule-Based Approaches</w:t>
      </w:r>
    </w:p>
    <w:p w14:paraId="3C14ED0A" w14:textId="77777777" w:rsidR="00810BF4" w:rsidRDefault="00C81CB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2.3.2 Machine Learning Approaches</w:t>
      </w:r>
    </w:p>
    <w:p w14:paraId="09D67F37" w14:textId="77777777" w:rsidR="00810BF4" w:rsidRDefault="00C81CB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 Deep Learning Approaches</w:t>
      </w:r>
    </w:p>
    <w:p w14:paraId="04DB07A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2.3.4 Comparison of Approaches</w:t>
      </w:r>
    </w:p>
    <w:p w14:paraId="61C1144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2.3.5 Applications of Sentiment Analysis Techniques</w:t>
      </w:r>
    </w:p>
    <w:p w14:paraId="4734426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Sentiment Analysis on Multilingual Data</w:t>
      </w:r>
    </w:p>
    <w:p w14:paraId="3AE5773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2.4.1 Challenges of Multilingual Sentiment Analysis</w:t>
      </w:r>
    </w:p>
    <w:p w14:paraId="101B391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2.4.2 Techniques for Multilingual Sentiment Analysis</w:t>
      </w:r>
    </w:p>
    <w:p w14:paraId="7F6B205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2.4.3 Applications i</w:t>
      </w:r>
      <w:r>
        <w:rPr>
          <w:rFonts w:ascii="Times New Roman" w:eastAsia="Times New Roman" w:hAnsi="Times New Roman" w:cs="Times New Roman"/>
          <w:sz w:val="24"/>
          <w:szCs w:val="24"/>
        </w:rPr>
        <w:t>n the Nigerian Context</w:t>
      </w:r>
    </w:p>
    <w:p w14:paraId="4BC3BD4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2.4.4 Case Studies and Findings</w:t>
      </w:r>
    </w:p>
    <w:p w14:paraId="2F40744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Machine Learning </w:t>
      </w:r>
      <w:proofErr w:type="gramStart"/>
      <w:r>
        <w:rPr>
          <w:rFonts w:ascii="Times New Roman" w:eastAsia="Times New Roman" w:hAnsi="Times New Roman" w:cs="Times New Roman"/>
          <w:sz w:val="24"/>
          <w:szCs w:val="24"/>
        </w:rPr>
        <w:t>Algorithms  in</w:t>
      </w:r>
      <w:proofErr w:type="gramEnd"/>
      <w:r>
        <w:rPr>
          <w:rFonts w:ascii="Times New Roman" w:eastAsia="Times New Roman" w:hAnsi="Times New Roman" w:cs="Times New Roman"/>
          <w:sz w:val="24"/>
          <w:szCs w:val="24"/>
        </w:rPr>
        <w:t xml:space="preserve"> Sentiment Analysis</w:t>
      </w:r>
    </w:p>
    <w:p w14:paraId="56BA9A5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2.5.1 Overview of Logistic Regression</w:t>
      </w:r>
    </w:p>
    <w:p w14:paraId="4FBF084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2.5.2 Overview of Support Vector Machines (SVM) </w:t>
      </w:r>
    </w:p>
    <w:p w14:paraId="6EADEA2D" w14:textId="77777777" w:rsidR="00810BF4" w:rsidRDefault="00C81CB4">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2.5.3 Overview of Random Forests</w:t>
      </w:r>
    </w:p>
    <w:p w14:paraId="20FDC4C0" w14:textId="77777777" w:rsidR="00810BF4" w:rsidRDefault="00C81CB4">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2.5.4 Overview of Long </w:t>
      </w:r>
      <w:r>
        <w:rPr>
          <w:rFonts w:ascii="Times New Roman" w:eastAsia="Times New Roman" w:hAnsi="Times New Roman" w:cs="Times New Roman"/>
          <w:sz w:val="24"/>
          <w:szCs w:val="24"/>
        </w:rPr>
        <w:t>Short-Term Memory (LSTMs)</w:t>
      </w:r>
    </w:p>
    <w:p w14:paraId="4271ABBA" w14:textId="77777777" w:rsidR="00810BF4" w:rsidRDefault="00C81CB4">
      <w:pPr>
        <w:pStyle w:val="Heading2"/>
        <w:keepNext w:val="0"/>
        <w:keepLines w:val="0"/>
        <w:spacing w:line="360" w:lineRule="auto"/>
        <w:jc w:val="both"/>
        <w:rPr>
          <w:rFonts w:ascii="Times New Roman" w:eastAsia="Times New Roman" w:hAnsi="Times New Roman" w:cs="Times New Roman"/>
          <w:b w:val="0"/>
          <w:sz w:val="24"/>
          <w:szCs w:val="24"/>
        </w:rPr>
      </w:pPr>
      <w:bookmarkStart w:id="17" w:name="_3u8mf567pl3u" w:colFirst="0" w:colLast="0"/>
      <w:bookmarkEnd w:id="17"/>
      <w:r>
        <w:rPr>
          <w:rFonts w:ascii="Times New Roman" w:eastAsia="Times New Roman" w:hAnsi="Times New Roman" w:cs="Times New Roman"/>
          <w:b w:val="0"/>
          <w:sz w:val="24"/>
          <w:szCs w:val="24"/>
        </w:rPr>
        <w:t>2.6 Case Studies: Applying Machine Learning Algorithms to Sentiment Analysis</w:t>
      </w:r>
    </w:p>
    <w:p w14:paraId="1DD5DE5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 Sentiment Analysis in Multilingual Nigerian Context</w:t>
      </w:r>
    </w:p>
    <w:p w14:paraId="30BF1B9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2.7.1 Linguistic Diversity in Nigeria</w:t>
      </w:r>
    </w:p>
    <w:p w14:paraId="2E92A9A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2.7.2 Challenges in Multilingual Sentiment Analysis</w:t>
      </w:r>
    </w:p>
    <w:p w14:paraId="4B843DA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2.7.3 Methodologies for Multilingual Sentiment Analysis</w:t>
      </w:r>
    </w:p>
    <w:p w14:paraId="2B3EB19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2.7.4 Applications and Impact</w:t>
      </w:r>
    </w:p>
    <w:p w14:paraId="1F2F0FD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2.7.4 Applications and Impact</w:t>
      </w:r>
    </w:p>
    <w:p w14:paraId="6B7EC6B3"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THREE: METHODOLOGY</w:t>
      </w:r>
    </w:p>
    <w:p w14:paraId="7999B1F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 Research Design</w:t>
      </w:r>
    </w:p>
    <w:p w14:paraId="184C609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3.1.1 Research Design Objectives:</w:t>
      </w:r>
    </w:p>
    <w:p w14:paraId="4521517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3.1.2 Overview of Research Design</w:t>
      </w:r>
    </w:p>
    <w:p w14:paraId="2A3E7A2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3.1.3 Exploratory Aspects</w:t>
      </w:r>
    </w:p>
    <w:p w14:paraId="39E0E7A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3.1.4 Descriptive Aspects</w:t>
      </w:r>
    </w:p>
    <w:p w14:paraId="0425034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3.1.5 Experimental Aspects</w:t>
      </w:r>
    </w:p>
    <w:p w14:paraId="1AFBD1C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3.1.6 Alignment with Research Objectives</w:t>
      </w:r>
    </w:p>
    <w:p w14:paraId="49AB72F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 Data Collection</w:t>
      </w:r>
    </w:p>
    <w:p w14:paraId="516760D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3.2.1 Data Acquisition Process</w:t>
      </w:r>
    </w:p>
    <w:p w14:paraId="05FB583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3.2.2 Sour</w:t>
      </w:r>
      <w:r>
        <w:rPr>
          <w:rFonts w:ascii="Times New Roman" w:eastAsia="Times New Roman" w:hAnsi="Times New Roman" w:cs="Times New Roman"/>
          <w:sz w:val="24"/>
          <w:szCs w:val="24"/>
        </w:rPr>
        <w:t>ces and Nature of Data</w:t>
      </w:r>
    </w:p>
    <w:p w14:paraId="1674520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3.2.3 Dataset Overview</w:t>
      </w:r>
    </w:p>
    <w:p w14:paraId="077CCAA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 Data Preprocessing Steps</w:t>
      </w:r>
    </w:p>
    <w:p w14:paraId="5976AA1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3.3.1 Justification of Data Sources and Preprocessing Techniques</w:t>
      </w:r>
    </w:p>
    <w:p w14:paraId="38688DF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AI Models and Algorithms</w:t>
      </w:r>
    </w:p>
    <w:p w14:paraId="1E1A695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3.4.1 Description of AI Models and Algorithms</w:t>
      </w:r>
    </w:p>
    <w:p w14:paraId="7647DBB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3.4.2 Rationale Behind Model Selectio</w:t>
      </w:r>
      <w:r>
        <w:rPr>
          <w:rFonts w:ascii="Times New Roman" w:eastAsia="Times New Roman" w:hAnsi="Times New Roman" w:cs="Times New Roman"/>
          <w:sz w:val="24"/>
          <w:szCs w:val="24"/>
        </w:rPr>
        <w:t>n</w:t>
      </w:r>
    </w:p>
    <w:p w14:paraId="3DC4BC4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 Experimental Design</w:t>
      </w:r>
    </w:p>
    <w:p w14:paraId="3F7867B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3.5.1 Experiment Setup</w:t>
      </w:r>
    </w:p>
    <w:p w14:paraId="09304CA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3.5.2 Training and Testing Datasets</w:t>
      </w:r>
    </w:p>
    <w:p w14:paraId="1CF93C5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3.5.3 Partitioning Strategies</w:t>
      </w:r>
    </w:p>
    <w:p w14:paraId="208DC79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3.5.4 Cross-Validation Techniques</w:t>
      </w:r>
    </w:p>
    <w:p w14:paraId="7A2F368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3.5.5 Performance Metrics</w:t>
      </w:r>
    </w:p>
    <w:p w14:paraId="004C0C9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 Implementation Details</w:t>
      </w:r>
    </w:p>
    <w:p w14:paraId="008B1EF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3.6.1 Technical Implementation</w:t>
      </w:r>
    </w:p>
    <w:p w14:paraId="742FF97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3.5.2 Software D</w:t>
      </w:r>
      <w:r>
        <w:rPr>
          <w:rFonts w:ascii="Times New Roman" w:eastAsia="Times New Roman" w:hAnsi="Times New Roman" w:cs="Times New Roman"/>
          <w:sz w:val="24"/>
          <w:szCs w:val="24"/>
        </w:rPr>
        <w:t>evelopment Environment</w:t>
      </w:r>
    </w:p>
    <w:p w14:paraId="6F815B1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Ethical Considerations</w:t>
      </w:r>
    </w:p>
    <w:p w14:paraId="5090B4A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3.7.1 Data Collection and Usage</w:t>
      </w:r>
    </w:p>
    <w:p w14:paraId="5A6F847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3.7.2 Addressing Bias and Fairness</w:t>
      </w:r>
    </w:p>
    <w:p w14:paraId="033AD27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3.7.3 Societal Impact</w:t>
      </w:r>
    </w:p>
    <w:p w14:paraId="02A88F9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 Limitations and Assumptions</w:t>
      </w:r>
    </w:p>
    <w:p w14:paraId="1798AF4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3.8.1 Methodological Limitations</w:t>
      </w:r>
    </w:p>
    <w:p w14:paraId="578A16F3" w14:textId="77777777" w:rsidR="00810BF4" w:rsidRDefault="00C81CB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3.8.2 Data and Model Constraints</w:t>
      </w:r>
    </w:p>
    <w:p w14:paraId="679F55C4" w14:textId="77777777" w:rsidR="00810BF4" w:rsidRDefault="00C81CB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3.8.3 Implications on Research Findings</w:t>
      </w:r>
    </w:p>
    <w:p w14:paraId="66AA20A2"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FOUR: RESULTS</w:t>
      </w:r>
    </w:p>
    <w:p w14:paraId="27B2DE4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 For Individual Languages</w:t>
      </w:r>
    </w:p>
    <w:p w14:paraId="140684E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4.1.1 Comparing Analysis for Nigerian-Pidgin Language Dataset</w:t>
      </w:r>
    </w:p>
    <w:p w14:paraId="5924E7A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4.1.2 Comparing Analysis for Hausa Language Dataset</w:t>
      </w:r>
    </w:p>
    <w:p w14:paraId="77D8072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4.1.3 Comparing</w:t>
      </w:r>
      <w:r>
        <w:rPr>
          <w:rFonts w:ascii="Times New Roman" w:eastAsia="Times New Roman" w:hAnsi="Times New Roman" w:cs="Times New Roman"/>
          <w:sz w:val="24"/>
          <w:szCs w:val="24"/>
        </w:rPr>
        <w:t xml:space="preserve"> Analysis for Igbo Language Dataset</w:t>
      </w:r>
    </w:p>
    <w:p w14:paraId="359724F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4.1.4 Comparing Analysis for Yoruba Language Dataset</w:t>
      </w:r>
    </w:p>
    <w:p w14:paraId="0271911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 Performance Metrics for the All Four (4) Languages Dataset Combined</w:t>
      </w:r>
    </w:p>
    <w:p w14:paraId="59D6E64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Comparative Analysis</w:t>
      </w:r>
    </w:p>
    <w:p w14:paraId="244D3F5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4.3.1 Individual Language Performance</w:t>
      </w:r>
    </w:p>
    <w:p w14:paraId="4283954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4.3.2 Combined Dataset Perfor</w:t>
      </w:r>
      <w:r>
        <w:rPr>
          <w:rFonts w:ascii="Times New Roman" w:eastAsia="Times New Roman" w:hAnsi="Times New Roman" w:cs="Times New Roman"/>
          <w:sz w:val="24"/>
          <w:szCs w:val="24"/>
        </w:rPr>
        <w:t>mance</w:t>
      </w:r>
    </w:p>
    <w:p w14:paraId="4D0329E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Discussion</w:t>
      </w:r>
    </w:p>
    <w:p w14:paraId="0D6C2E1C"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5: CONCLUSION</w:t>
      </w:r>
    </w:p>
    <w:p w14:paraId="0A31A6D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Summary of Findings</w:t>
      </w:r>
    </w:p>
    <w:p w14:paraId="2DD94DB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5.2 Summary of Work</w:t>
      </w:r>
    </w:p>
    <w:p w14:paraId="0486F1E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 Recommendations for Future Work</w:t>
      </w:r>
    </w:p>
    <w:p w14:paraId="47FBA40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 Conclusion</w:t>
      </w:r>
    </w:p>
    <w:p w14:paraId="1BD18534"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4FEFE6BE" w14:textId="77777777" w:rsidR="00810BF4" w:rsidRDefault="00810BF4">
      <w:pPr>
        <w:spacing w:line="360" w:lineRule="auto"/>
        <w:jc w:val="center"/>
        <w:rPr>
          <w:rFonts w:ascii="Times New Roman" w:eastAsia="Times New Roman" w:hAnsi="Times New Roman" w:cs="Times New Roman"/>
          <w:b/>
          <w:sz w:val="24"/>
          <w:szCs w:val="24"/>
        </w:rPr>
      </w:pPr>
    </w:p>
    <w:p w14:paraId="4173F279" w14:textId="77777777" w:rsidR="00810BF4" w:rsidRDefault="00810BF4">
      <w:pPr>
        <w:spacing w:line="360" w:lineRule="auto"/>
        <w:jc w:val="center"/>
        <w:rPr>
          <w:rFonts w:ascii="Times New Roman" w:eastAsia="Times New Roman" w:hAnsi="Times New Roman" w:cs="Times New Roman"/>
          <w:b/>
          <w:sz w:val="24"/>
          <w:szCs w:val="24"/>
        </w:rPr>
      </w:pPr>
    </w:p>
    <w:p w14:paraId="1829D191" w14:textId="77777777" w:rsidR="00810BF4" w:rsidRDefault="00810BF4">
      <w:pPr>
        <w:spacing w:line="360" w:lineRule="auto"/>
        <w:jc w:val="center"/>
        <w:rPr>
          <w:rFonts w:ascii="Times New Roman" w:eastAsia="Times New Roman" w:hAnsi="Times New Roman" w:cs="Times New Roman"/>
          <w:b/>
          <w:sz w:val="24"/>
          <w:szCs w:val="24"/>
        </w:rPr>
      </w:pPr>
    </w:p>
    <w:p w14:paraId="175977B4" w14:textId="77777777" w:rsidR="00810BF4" w:rsidRDefault="00810BF4">
      <w:pPr>
        <w:spacing w:line="360" w:lineRule="auto"/>
        <w:jc w:val="center"/>
        <w:rPr>
          <w:rFonts w:ascii="Times New Roman" w:eastAsia="Times New Roman" w:hAnsi="Times New Roman" w:cs="Times New Roman"/>
          <w:b/>
          <w:sz w:val="24"/>
          <w:szCs w:val="24"/>
        </w:rPr>
      </w:pPr>
    </w:p>
    <w:p w14:paraId="5E51E791" w14:textId="77777777" w:rsidR="00810BF4" w:rsidRDefault="00810BF4">
      <w:pPr>
        <w:spacing w:line="360" w:lineRule="auto"/>
        <w:jc w:val="center"/>
        <w:rPr>
          <w:rFonts w:ascii="Times New Roman" w:eastAsia="Times New Roman" w:hAnsi="Times New Roman" w:cs="Times New Roman"/>
          <w:b/>
          <w:sz w:val="24"/>
          <w:szCs w:val="24"/>
        </w:rPr>
      </w:pPr>
    </w:p>
    <w:p w14:paraId="072D81D7" w14:textId="77777777" w:rsidR="00810BF4" w:rsidRDefault="00810BF4">
      <w:pPr>
        <w:spacing w:line="360" w:lineRule="auto"/>
        <w:jc w:val="center"/>
        <w:rPr>
          <w:rFonts w:ascii="Times New Roman" w:eastAsia="Times New Roman" w:hAnsi="Times New Roman" w:cs="Times New Roman"/>
          <w:b/>
          <w:sz w:val="24"/>
          <w:szCs w:val="24"/>
        </w:rPr>
      </w:pPr>
    </w:p>
    <w:p w14:paraId="77DAD89D" w14:textId="77777777" w:rsidR="00810BF4" w:rsidRDefault="00810BF4">
      <w:pPr>
        <w:spacing w:line="360" w:lineRule="auto"/>
        <w:jc w:val="center"/>
        <w:rPr>
          <w:rFonts w:ascii="Times New Roman" w:eastAsia="Times New Roman" w:hAnsi="Times New Roman" w:cs="Times New Roman"/>
          <w:b/>
          <w:sz w:val="24"/>
          <w:szCs w:val="24"/>
        </w:rPr>
      </w:pPr>
    </w:p>
    <w:p w14:paraId="21B4F221" w14:textId="77777777" w:rsidR="00810BF4" w:rsidRDefault="00810BF4">
      <w:pPr>
        <w:spacing w:line="360" w:lineRule="auto"/>
        <w:jc w:val="center"/>
        <w:rPr>
          <w:rFonts w:ascii="Times New Roman" w:eastAsia="Times New Roman" w:hAnsi="Times New Roman" w:cs="Times New Roman"/>
          <w:b/>
          <w:sz w:val="24"/>
          <w:szCs w:val="24"/>
        </w:rPr>
      </w:pPr>
    </w:p>
    <w:p w14:paraId="35B98F77" w14:textId="77777777" w:rsidR="00810BF4" w:rsidRDefault="00810BF4">
      <w:pPr>
        <w:spacing w:line="360" w:lineRule="auto"/>
        <w:jc w:val="center"/>
        <w:rPr>
          <w:rFonts w:ascii="Times New Roman" w:eastAsia="Times New Roman" w:hAnsi="Times New Roman" w:cs="Times New Roman"/>
          <w:b/>
          <w:sz w:val="24"/>
          <w:szCs w:val="24"/>
        </w:rPr>
      </w:pPr>
    </w:p>
    <w:p w14:paraId="2AC199E7" w14:textId="77777777" w:rsidR="00810BF4" w:rsidRDefault="00810BF4">
      <w:pPr>
        <w:spacing w:line="360" w:lineRule="auto"/>
        <w:jc w:val="center"/>
        <w:rPr>
          <w:rFonts w:ascii="Times New Roman" w:eastAsia="Times New Roman" w:hAnsi="Times New Roman" w:cs="Times New Roman"/>
          <w:b/>
          <w:sz w:val="24"/>
          <w:szCs w:val="24"/>
        </w:rPr>
      </w:pPr>
    </w:p>
    <w:p w14:paraId="603A0C4E" w14:textId="77777777" w:rsidR="00810BF4" w:rsidRDefault="00810BF4">
      <w:pPr>
        <w:spacing w:line="360" w:lineRule="auto"/>
        <w:jc w:val="center"/>
        <w:rPr>
          <w:rFonts w:ascii="Times New Roman" w:eastAsia="Times New Roman" w:hAnsi="Times New Roman" w:cs="Times New Roman"/>
          <w:b/>
          <w:sz w:val="24"/>
          <w:szCs w:val="24"/>
        </w:rPr>
      </w:pPr>
    </w:p>
    <w:p w14:paraId="2DF700ED" w14:textId="77777777" w:rsidR="00810BF4" w:rsidRDefault="00810BF4">
      <w:pPr>
        <w:spacing w:line="360" w:lineRule="auto"/>
        <w:jc w:val="center"/>
        <w:rPr>
          <w:rFonts w:ascii="Times New Roman" w:eastAsia="Times New Roman" w:hAnsi="Times New Roman" w:cs="Times New Roman"/>
          <w:b/>
          <w:sz w:val="24"/>
          <w:szCs w:val="24"/>
        </w:rPr>
      </w:pPr>
    </w:p>
    <w:p w14:paraId="77EB4FD9" w14:textId="77777777" w:rsidR="00810BF4" w:rsidRDefault="00810BF4">
      <w:pPr>
        <w:spacing w:line="360" w:lineRule="auto"/>
        <w:jc w:val="center"/>
        <w:rPr>
          <w:rFonts w:ascii="Times New Roman" w:eastAsia="Times New Roman" w:hAnsi="Times New Roman" w:cs="Times New Roman"/>
          <w:b/>
          <w:sz w:val="24"/>
          <w:szCs w:val="24"/>
        </w:rPr>
      </w:pPr>
    </w:p>
    <w:p w14:paraId="0C55BB05" w14:textId="77777777" w:rsidR="00810BF4" w:rsidRDefault="00810BF4">
      <w:pPr>
        <w:spacing w:line="360" w:lineRule="auto"/>
        <w:jc w:val="center"/>
        <w:rPr>
          <w:rFonts w:ascii="Times New Roman" w:eastAsia="Times New Roman" w:hAnsi="Times New Roman" w:cs="Times New Roman"/>
          <w:b/>
          <w:sz w:val="24"/>
          <w:szCs w:val="24"/>
        </w:rPr>
      </w:pPr>
    </w:p>
    <w:p w14:paraId="4FF46AE9"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14:paraId="6EB63A0B"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 1: Nigerian-Pidgin Multilingual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before Preprocessing</w:t>
      </w:r>
    </w:p>
    <w:p w14:paraId="5FDDAA2F"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Hausa Language Multilingual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before Preprocessing</w:t>
      </w:r>
    </w:p>
    <w:p w14:paraId="55D6C662"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Igbo Language Multilingual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after Preprocessing</w:t>
      </w:r>
    </w:p>
    <w:p w14:paraId="2B857A5D"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 Yoruba Language Multilingual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after Preproc</w:t>
      </w:r>
      <w:r>
        <w:rPr>
          <w:rFonts w:ascii="Times New Roman" w:eastAsia="Times New Roman" w:hAnsi="Times New Roman" w:cs="Times New Roman"/>
          <w:sz w:val="24"/>
          <w:szCs w:val="24"/>
        </w:rPr>
        <w:t>essing</w:t>
      </w:r>
    </w:p>
    <w:p w14:paraId="3AB416AE"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5: Total Multilingual Dataset while Preprocessing</w:t>
      </w:r>
    </w:p>
    <w:p w14:paraId="29D6E356" w14:textId="77777777" w:rsidR="00810BF4" w:rsidRDefault="00810BF4">
      <w:pPr>
        <w:spacing w:line="360" w:lineRule="auto"/>
        <w:jc w:val="center"/>
        <w:rPr>
          <w:rFonts w:ascii="Times New Roman" w:eastAsia="Times New Roman" w:hAnsi="Times New Roman" w:cs="Times New Roman"/>
          <w:b/>
          <w:sz w:val="24"/>
          <w:szCs w:val="24"/>
        </w:rPr>
      </w:pPr>
    </w:p>
    <w:p w14:paraId="33DC10B7" w14:textId="77777777" w:rsidR="00810BF4" w:rsidRDefault="00810BF4">
      <w:pPr>
        <w:spacing w:line="360" w:lineRule="auto"/>
        <w:jc w:val="center"/>
        <w:rPr>
          <w:rFonts w:ascii="Times New Roman" w:eastAsia="Times New Roman" w:hAnsi="Times New Roman" w:cs="Times New Roman"/>
          <w:b/>
          <w:sz w:val="24"/>
          <w:szCs w:val="24"/>
        </w:rPr>
      </w:pPr>
    </w:p>
    <w:p w14:paraId="1C7A1858" w14:textId="77777777" w:rsidR="00810BF4" w:rsidRDefault="00810BF4">
      <w:pPr>
        <w:spacing w:line="360" w:lineRule="auto"/>
        <w:jc w:val="center"/>
        <w:rPr>
          <w:rFonts w:ascii="Times New Roman" w:eastAsia="Times New Roman" w:hAnsi="Times New Roman" w:cs="Times New Roman"/>
          <w:b/>
          <w:sz w:val="24"/>
          <w:szCs w:val="24"/>
        </w:rPr>
      </w:pPr>
    </w:p>
    <w:p w14:paraId="1304B5F9" w14:textId="77777777" w:rsidR="00810BF4" w:rsidRDefault="00810BF4">
      <w:pPr>
        <w:spacing w:line="360" w:lineRule="auto"/>
        <w:jc w:val="center"/>
        <w:rPr>
          <w:rFonts w:ascii="Times New Roman" w:eastAsia="Times New Roman" w:hAnsi="Times New Roman" w:cs="Times New Roman"/>
          <w:b/>
          <w:sz w:val="24"/>
          <w:szCs w:val="24"/>
        </w:rPr>
      </w:pPr>
    </w:p>
    <w:p w14:paraId="36C5C84E" w14:textId="77777777" w:rsidR="00810BF4" w:rsidRDefault="00810BF4">
      <w:pPr>
        <w:spacing w:line="360" w:lineRule="auto"/>
        <w:jc w:val="center"/>
        <w:rPr>
          <w:rFonts w:ascii="Times New Roman" w:eastAsia="Times New Roman" w:hAnsi="Times New Roman" w:cs="Times New Roman"/>
          <w:b/>
          <w:sz w:val="24"/>
          <w:szCs w:val="24"/>
        </w:rPr>
      </w:pPr>
    </w:p>
    <w:p w14:paraId="5CA230AD" w14:textId="77777777" w:rsidR="00810BF4" w:rsidRDefault="00810BF4">
      <w:pPr>
        <w:spacing w:line="360" w:lineRule="auto"/>
        <w:jc w:val="center"/>
        <w:rPr>
          <w:rFonts w:ascii="Times New Roman" w:eastAsia="Times New Roman" w:hAnsi="Times New Roman" w:cs="Times New Roman"/>
          <w:b/>
          <w:sz w:val="24"/>
          <w:szCs w:val="24"/>
        </w:rPr>
      </w:pPr>
    </w:p>
    <w:p w14:paraId="55323C9B" w14:textId="77777777" w:rsidR="00810BF4" w:rsidRDefault="00810BF4">
      <w:pPr>
        <w:spacing w:line="360" w:lineRule="auto"/>
        <w:jc w:val="center"/>
        <w:rPr>
          <w:rFonts w:ascii="Times New Roman" w:eastAsia="Times New Roman" w:hAnsi="Times New Roman" w:cs="Times New Roman"/>
          <w:b/>
          <w:sz w:val="24"/>
          <w:szCs w:val="24"/>
        </w:rPr>
      </w:pPr>
    </w:p>
    <w:p w14:paraId="034BE566" w14:textId="77777777" w:rsidR="00810BF4" w:rsidRDefault="00810BF4">
      <w:pPr>
        <w:spacing w:line="360" w:lineRule="auto"/>
        <w:jc w:val="center"/>
        <w:rPr>
          <w:rFonts w:ascii="Times New Roman" w:eastAsia="Times New Roman" w:hAnsi="Times New Roman" w:cs="Times New Roman"/>
          <w:b/>
          <w:sz w:val="24"/>
          <w:szCs w:val="24"/>
        </w:rPr>
      </w:pPr>
    </w:p>
    <w:p w14:paraId="11AC1A6D" w14:textId="77777777" w:rsidR="00810BF4" w:rsidRDefault="00810BF4">
      <w:pPr>
        <w:spacing w:line="360" w:lineRule="auto"/>
        <w:jc w:val="center"/>
        <w:rPr>
          <w:rFonts w:ascii="Times New Roman" w:eastAsia="Times New Roman" w:hAnsi="Times New Roman" w:cs="Times New Roman"/>
          <w:b/>
          <w:sz w:val="24"/>
          <w:szCs w:val="24"/>
        </w:rPr>
      </w:pPr>
    </w:p>
    <w:p w14:paraId="127E8D10" w14:textId="77777777" w:rsidR="00810BF4" w:rsidRDefault="00810BF4">
      <w:pPr>
        <w:spacing w:line="360" w:lineRule="auto"/>
        <w:jc w:val="center"/>
        <w:rPr>
          <w:rFonts w:ascii="Times New Roman" w:eastAsia="Times New Roman" w:hAnsi="Times New Roman" w:cs="Times New Roman"/>
          <w:b/>
          <w:sz w:val="24"/>
          <w:szCs w:val="24"/>
        </w:rPr>
      </w:pPr>
    </w:p>
    <w:p w14:paraId="1BF6518B" w14:textId="77777777" w:rsidR="00810BF4" w:rsidRDefault="00810BF4">
      <w:pPr>
        <w:spacing w:line="360" w:lineRule="auto"/>
        <w:jc w:val="center"/>
        <w:rPr>
          <w:rFonts w:ascii="Times New Roman" w:eastAsia="Times New Roman" w:hAnsi="Times New Roman" w:cs="Times New Roman"/>
          <w:b/>
          <w:sz w:val="24"/>
          <w:szCs w:val="24"/>
        </w:rPr>
      </w:pPr>
    </w:p>
    <w:p w14:paraId="53A2F3D9" w14:textId="77777777" w:rsidR="00810BF4" w:rsidRDefault="00810BF4">
      <w:pPr>
        <w:spacing w:line="360" w:lineRule="auto"/>
        <w:jc w:val="center"/>
        <w:rPr>
          <w:rFonts w:ascii="Times New Roman" w:eastAsia="Times New Roman" w:hAnsi="Times New Roman" w:cs="Times New Roman"/>
          <w:b/>
          <w:sz w:val="24"/>
          <w:szCs w:val="24"/>
        </w:rPr>
      </w:pPr>
    </w:p>
    <w:p w14:paraId="2D71A812" w14:textId="77777777" w:rsidR="00810BF4" w:rsidRDefault="00810BF4">
      <w:pPr>
        <w:spacing w:line="360" w:lineRule="auto"/>
        <w:jc w:val="center"/>
        <w:rPr>
          <w:rFonts w:ascii="Times New Roman" w:eastAsia="Times New Roman" w:hAnsi="Times New Roman" w:cs="Times New Roman"/>
          <w:b/>
          <w:sz w:val="24"/>
          <w:szCs w:val="24"/>
        </w:rPr>
      </w:pPr>
    </w:p>
    <w:p w14:paraId="7C498504" w14:textId="77777777" w:rsidR="00810BF4" w:rsidRDefault="00810BF4">
      <w:pPr>
        <w:spacing w:line="360" w:lineRule="auto"/>
        <w:jc w:val="center"/>
        <w:rPr>
          <w:rFonts w:ascii="Times New Roman" w:eastAsia="Times New Roman" w:hAnsi="Times New Roman" w:cs="Times New Roman"/>
          <w:b/>
          <w:sz w:val="24"/>
          <w:szCs w:val="24"/>
        </w:rPr>
      </w:pPr>
    </w:p>
    <w:p w14:paraId="2B80D96C" w14:textId="77777777" w:rsidR="00810BF4" w:rsidRDefault="00810BF4">
      <w:pPr>
        <w:spacing w:line="360" w:lineRule="auto"/>
        <w:jc w:val="center"/>
        <w:rPr>
          <w:rFonts w:ascii="Times New Roman" w:eastAsia="Times New Roman" w:hAnsi="Times New Roman" w:cs="Times New Roman"/>
          <w:b/>
          <w:sz w:val="24"/>
          <w:szCs w:val="24"/>
        </w:rPr>
      </w:pPr>
    </w:p>
    <w:p w14:paraId="0921DE87" w14:textId="77777777" w:rsidR="00810BF4" w:rsidRDefault="00810BF4">
      <w:pPr>
        <w:spacing w:line="360" w:lineRule="auto"/>
        <w:jc w:val="center"/>
        <w:rPr>
          <w:rFonts w:ascii="Times New Roman" w:eastAsia="Times New Roman" w:hAnsi="Times New Roman" w:cs="Times New Roman"/>
          <w:b/>
          <w:sz w:val="24"/>
          <w:szCs w:val="24"/>
        </w:rPr>
      </w:pPr>
    </w:p>
    <w:p w14:paraId="73628FCC" w14:textId="77777777" w:rsidR="00810BF4" w:rsidRDefault="00810BF4">
      <w:pPr>
        <w:spacing w:line="360" w:lineRule="auto"/>
        <w:jc w:val="center"/>
        <w:rPr>
          <w:rFonts w:ascii="Times New Roman" w:eastAsia="Times New Roman" w:hAnsi="Times New Roman" w:cs="Times New Roman"/>
          <w:b/>
          <w:sz w:val="24"/>
          <w:szCs w:val="24"/>
        </w:rPr>
      </w:pPr>
    </w:p>
    <w:p w14:paraId="27336C23" w14:textId="77777777" w:rsidR="00810BF4" w:rsidRDefault="00C81CB4">
      <w:pPr>
        <w:spacing w:line="360" w:lineRule="auto"/>
        <w:ind w:left="288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w:t>
      </w:r>
    </w:p>
    <w:p w14:paraId="7AC84B42"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4.0 Performance Metrics on Pidgin Language Dataset</w:t>
      </w:r>
    </w:p>
    <w:p w14:paraId="70FC2D4B"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4.1 Performance Metrics on Hausa Language Dataset</w:t>
      </w:r>
    </w:p>
    <w:p w14:paraId="15627C14"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4.2 Performance Metrics on Igbo Language Dataset</w:t>
      </w:r>
    </w:p>
    <w:p w14:paraId="7E3EB90B"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4.3 Performance Metrics on Yoruba Language Dataset</w:t>
      </w:r>
    </w:p>
    <w:p w14:paraId="474DDA86"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4.4 Performance Metrics for Combination of all Multilingual Language Datasets</w:t>
      </w:r>
    </w:p>
    <w:p w14:paraId="10C52684" w14:textId="77777777" w:rsidR="00810BF4" w:rsidRDefault="00810BF4">
      <w:pPr>
        <w:spacing w:line="360" w:lineRule="auto"/>
        <w:jc w:val="both"/>
        <w:rPr>
          <w:rFonts w:ascii="Times New Roman" w:eastAsia="Times New Roman" w:hAnsi="Times New Roman" w:cs="Times New Roman"/>
          <w:sz w:val="24"/>
          <w:szCs w:val="24"/>
        </w:rPr>
      </w:pPr>
    </w:p>
    <w:p w14:paraId="766355A4" w14:textId="77777777" w:rsidR="00810BF4" w:rsidRDefault="00810BF4">
      <w:pPr>
        <w:spacing w:line="360" w:lineRule="auto"/>
        <w:jc w:val="both"/>
        <w:rPr>
          <w:rFonts w:ascii="Times New Roman" w:eastAsia="Times New Roman" w:hAnsi="Times New Roman" w:cs="Times New Roman"/>
          <w:sz w:val="24"/>
          <w:szCs w:val="24"/>
        </w:rPr>
      </w:pPr>
    </w:p>
    <w:p w14:paraId="5BD95D8D" w14:textId="77777777" w:rsidR="00810BF4" w:rsidRDefault="00810BF4">
      <w:pPr>
        <w:spacing w:line="360" w:lineRule="auto"/>
        <w:jc w:val="center"/>
        <w:rPr>
          <w:rFonts w:ascii="Times New Roman" w:eastAsia="Times New Roman" w:hAnsi="Times New Roman" w:cs="Times New Roman"/>
          <w:sz w:val="24"/>
          <w:szCs w:val="24"/>
        </w:rPr>
      </w:pPr>
    </w:p>
    <w:p w14:paraId="3CE6D67F" w14:textId="77777777" w:rsidR="00810BF4" w:rsidRDefault="00810BF4">
      <w:pPr>
        <w:spacing w:line="360" w:lineRule="auto"/>
        <w:jc w:val="center"/>
        <w:rPr>
          <w:rFonts w:ascii="Times New Roman" w:eastAsia="Times New Roman" w:hAnsi="Times New Roman" w:cs="Times New Roman"/>
          <w:b/>
          <w:sz w:val="24"/>
          <w:szCs w:val="24"/>
        </w:rPr>
      </w:pPr>
    </w:p>
    <w:p w14:paraId="7EBF8BAB" w14:textId="77777777" w:rsidR="00810BF4" w:rsidRDefault="00810BF4">
      <w:pPr>
        <w:spacing w:line="360" w:lineRule="auto"/>
        <w:jc w:val="center"/>
        <w:rPr>
          <w:rFonts w:ascii="Times New Roman" w:eastAsia="Times New Roman" w:hAnsi="Times New Roman" w:cs="Times New Roman"/>
          <w:b/>
          <w:sz w:val="24"/>
          <w:szCs w:val="24"/>
        </w:rPr>
      </w:pPr>
    </w:p>
    <w:p w14:paraId="155E0E8B" w14:textId="77777777" w:rsidR="00810BF4" w:rsidRDefault="00810BF4">
      <w:pPr>
        <w:spacing w:line="360" w:lineRule="auto"/>
        <w:jc w:val="center"/>
        <w:rPr>
          <w:rFonts w:ascii="Times New Roman" w:eastAsia="Times New Roman" w:hAnsi="Times New Roman" w:cs="Times New Roman"/>
          <w:b/>
          <w:sz w:val="24"/>
          <w:szCs w:val="24"/>
        </w:rPr>
      </w:pPr>
    </w:p>
    <w:p w14:paraId="5460A1DE" w14:textId="77777777" w:rsidR="00810BF4" w:rsidRDefault="00810BF4">
      <w:pPr>
        <w:spacing w:line="360" w:lineRule="auto"/>
        <w:jc w:val="center"/>
        <w:rPr>
          <w:rFonts w:ascii="Times New Roman" w:eastAsia="Times New Roman" w:hAnsi="Times New Roman" w:cs="Times New Roman"/>
          <w:b/>
          <w:sz w:val="24"/>
          <w:szCs w:val="24"/>
        </w:rPr>
      </w:pPr>
    </w:p>
    <w:p w14:paraId="1A2EA468" w14:textId="77777777" w:rsidR="00810BF4" w:rsidRDefault="00810BF4">
      <w:pPr>
        <w:spacing w:line="360" w:lineRule="auto"/>
        <w:jc w:val="center"/>
        <w:rPr>
          <w:rFonts w:ascii="Times New Roman" w:eastAsia="Times New Roman" w:hAnsi="Times New Roman" w:cs="Times New Roman"/>
          <w:b/>
          <w:sz w:val="24"/>
          <w:szCs w:val="24"/>
        </w:rPr>
      </w:pPr>
    </w:p>
    <w:p w14:paraId="0A65ECB2" w14:textId="77777777" w:rsidR="00810BF4" w:rsidRDefault="00810BF4">
      <w:pPr>
        <w:spacing w:line="360" w:lineRule="auto"/>
        <w:jc w:val="center"/>
        <w:rPr>
          <w:rFonts w:ascii="Times New Roman" w:eastAsia="Times New Roman" w:hAnsi="Times New Roman" w:cs="Times New Roman"/>
          <w:b/>
          <w:sz w:val="24"/>
          <w:szCs w:val="24"/>
        </w:rPr>
      </w:pPr>
    </w:p>
    <w:p w14:paraId="03362403" w14:textId="77777777" w:rsidR="00810BF4" w:rsidRDefault="00810BF4">
      <w:pPr>
        <w:spacing w:line="360" w:lineRule="auto"/>
        <w:jc w:val="center"/>
        <w:rPr>
          <w:rFonts w:ascii="Times New Roman" w:eastAsia="Times New Roman" w:hAnsi="Times New Roman" w:cs="Times New Roman"/>
          <w:b/>
          <w:sz w:val="24"/>
          <w:szCs w:val="24"/>
        </w:rPr>
      </w:pPr>
    </w:p>
    <w:p w14:paraId="4F10352C" w14:textId="77777777" w:rsidR="00810BF4" w:rsidRDefault="00810BF4">
      <w:pPr>
        <w:spacing w:line="360" w:lineRule="auto"/>
        <w:jc w:val="center"/>
        <w:rPr>
          <w:rFonts w:ascii="Times New Roman" w:eastAsia="Times New Roman" w:hAnsi="Times New Roman" w:cs="Times New Roman"/>
          <w:b/>
          <w:sz w:val="24"/>
          <w:szCs w:val="24"/>
        </w:rPr>
      </w:pPr>
    </w:p>
    <w:p w14:paraId="3BD4A7A9" w14:textId="77777777" w:rsidR="00810BF4" w:rsidRDefault="00810BF4">
      <w:pPr>
        <w:spacing w:line="360" w:lineRule="auto"/>
        <w:jc w:val="center"/>
        <w:rPr>
          <w:rFonts w:ascii="Times New Roman" w:eastAsia="Times New Roman" w:hAnsi="Times New Roman" w:cs="Times New Roman"/>
          <w:b/>
          <w:sz w:val="24"/>
          <w:szCs w:val="24"/>
        </w:rPr>
      </w:pPr>
    </w:p>
    <w:p w14:paraId="6830E498" w14:textId="77777777" w:rsidR="00810BF4" w:rsidRDefault="00810BF4">
      <w:pPr>
        <w:spacing w:line="360" w:lineRule="auto"/>
        <w:jc w:val="center"/>
        <w:rPr>
          <w:rFonts w:ascii="Times New Roman" w:eastAsia="Times New Roman" w:hAnsi="Times New Roman" w:cs="Times New Roman"/>
          <w:b/>
          <w:sz w:val="24"/>
          <w:szCs w:val="24"/>
        </w:rPr>
      </w:pPr>
    </w:p>
    <w:p w14:paraId="36BE9221" w14:textId="77777777" w:rsidR="00810BF4" w:rsidRDefault="00810BF4">
      <w:pPr>
        <w:spacing w:line="360" w:lineRule="auto"/>
        <w:jc w:val="center"/>
        <w:rPr>
          <w:rFonts w:ascii="Times New Roman" w:eastAsia="Times New Roman" w:hAnsi="Times New Roman" w:cs="Times New Roman"/>
          <w:b/>
          <w:sz w:val="24"/>
          <w:szCs w:val="24"/>
        </w:rPr>
      </w:pPr>
    </w:p>
    <w:p w14:paraId="47F8DFF1" w14:textId="77777777" w:rsidR="00810BF4" w:rsidRDefault="00810BF4">
      <w:pPr>
        <w:spacing w:line="360" w:lineRule="auto"/>
        <w:jc w:val="center"/>
        <w:rPr>
          <w:rFonts w:ascii="Times New Roman" w:eastAsia="Times New Roman" w:hAnsi="Times New Roman" w:cs="Times New Roman"/>
          <w:b/>
          <w:sz w:val="24"/>
          <w:szCs w:val="24"/>
        </w:rPr>
      </w:pPr>
    </w:p>
    <w:p w14:paraId="31B4063B" w14:textId="77777777" w:rsidR="00810BF4" w:rsidRDefault="00810BF4">
      <w:pPr>
        <w:spacing w:line="360" w:lineRule="auto"/>
        <w:jc w:val="center"/>
        <w:rPr>
          <w:rFonts w:ascii="Times New Roman" w:eastAsia="Times New Roman" w:hAnsi="Times New Roman" w:cs="Times New Roman"/>
          <w:b/>
          <w:sz w:val="24"/>
          <w:szCs w:val="24"/>
        </w:rPr>
      </w:pPr>
    </w:p>
    <w:p w14:paraId="625FCB91" w14:textId="77777777" w:rsidR="00810BF4" w:rsidRDefault="00810BF4">
      <w:pPr>
        <w:spacing w:line="360" w:lineRule="auto"/>
        <w:rPr>
          <w:rFonts w:ascii="Times New Roman" w:eastAsia="Times New Roman" w:hAnsi="Times New Roman" w:cs="Times New Roman"/>
          <w:b/>
          <w:sz w:val="24"/>
          <w:szCs w:val="24"/>
        </w:rPr>
      </w:pPr>
    </w:p>
    <w:p w14:paraId="1011541E"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INTRODUCTION</w:t>
      </w:r>
    </w:p>
    <w:p w14:paraId="03D4BF9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1.1 Introduction</w:t>
      </w:r>
    </w:p>
    <w:p w14:paraId="13C6E2A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an era defined by digital interconnectedness, social media platforms have become bustling cyberspaces where individuals engage in vibrant ideas, share opinions and express heartfelt sentiments on reservations and so many topics. We focus on Nigeria, a n</w:t>
      </w:r>
      <w:r>
        <w:rPr>
          <w:rFonts w:ascii="Times New Roman" w:eastAsia="Times New Roman" w:hAnsi="Times New Roman" w:cs="Times New Roman"/>
          <w:sz w:val="24"/>
          <w:szCs w:val="24"/>
        </w:rPr>
        <w:t>ation filled with many different languages, a huge cultural diversity which promotes a world of social media dialogue using simultaneously several languages and indigenous dialects. Due to the constantly changing digital environment, the need to explain th</w:t>
      </w:r>
      <w:r>
        <w:rPr>
          <w:rFonts w:ascii="Times New Roman" w:eastAsia="Times New Roman" w:hAnsi="Times New Roman" w:cs="Times New Roman"/>
          <w:sz w:val="24"/>
          <w:szCs w:val="24"/>
        </w:rPr>
        <w:t>e underlying sentiments and opinions involved in multilingual Nigerian social media comments has increasingly become relevant (</w:t>
      </w:r>
      <w:proofErr w:type="spellStart"/>
      <w:r>
        <w:rPr>
          <w:rFonts w:ascii="Times New Roman" w:eastAsia="Times New Roman" w:hAnsi="Times New Roman" w:cs="Times New Roman"/>
          <w:sz w:val="24"/>
          <w:szCs w:val="24"/>
        </w:rPr>
        <w:t>Olaleye</w:t>
      </w:r>
      <w:proofErr w:type="spellEnd"/>
      <w:r>
        <w:rPr>
          <w:rFonts w:ascii="Times New Roman" w:eastAsia="Times New Roman" w:hAnsi="Times New Roman" w:cs="Times New Roman"/>
          <w:sz w:val="24"/>
          <w:szCs w:val="24"/>
        </w:rPr>
        <w:t xml:space="preserve"> et al., 2018; Huang et al., 2022).</w:t>
      </w:r>
    </w:p>
    <w:p w14:paraId="4FF17EC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Nigeria's social media digital presence expands rapidly, it is difficult to have a </w:t>
      </w:r>
      <w:r>
        <w:rPr>
          <w:rFonts w:ascii="Times New Roman" w:eastAsia="Times New Roman" w:hAnsi="Times New Roman" w:cs="Times New Roman"/>
          <w:sz w:val="24"/>
          <w:szCs w:val="24"/>
        </w:rPr>
        <w:t>firm understanding of the complexities of sentimental expression behind social media activities among different language regions. Starting from the busy streets of Lagos(metropolis) to the quiet rural communities in the Niger Delta, social media users make</w:t>
      </w:r>
      <w:r>
        <w:rPr>
          <w:rFonts w:ascii="Times New Roman" w:eastAsia="Times New Roman" w:hAnsi="Times New Roman" w:cs="Times New Roman"/>
          <w:sz w:val="24"/>
          <w:szCs w:val="24"/>
        </w:rPr>
        <w:t xml:space="preserve"> use of various languages such as English, Hausa, Yoruba, Nigerian-</w:t>
      </w:r>
      <w:proofErr w:type="gramStart"/>
      <w:r>
        <w:rPr>
          <w:rFonts w:ascii="Times New Roman" w:eastAsia="Times New Roman" w:hAnsi="Times New Roman" w:cs="Times New Roman"/>
          <w:sz w:val="24"/>
          <w:szCs w:val="24"/>
        </w:rPr>
        <w:t>Pidgin(</w:t>
      </w:r>
      <w:proofErr w:type="spellStart"/>
      <w:proofErr w:type="gramEnd"/>
      <w:r>
        <w:rPr>
          <w:rFonts w:ascii="Times New Roman" w:eastAsia="Times New Roman" w:hAnsi="Times New Roman" w:cs="Times New Roman"/>
          <w:sz w:val="24"/>
          <w:szCs w:val="24"/>
        </w:rPr>
        <w:t>Naija</w:t>
      </w:r>
      <w:proofErr w:type="spellEnd"/>
      <w:r>
        <w:rPr>
          <w:rFonts w:ascii="Times New Roman" w:eastAsia="Times New Roman" w:hAnsi="Times New Roman" w:cs="Times New Roman"/>
          <w:sz w:val="24"/>
          <w:szCs w:val="24"/>
        </w:rPr>
        <w:t xml:space="preserve">) and Igbo, seamlessly navigating through them without an effort. This simply illustrates how the culture in Nigeria is versatile, yet there exists a strong need to explain the </w:t>
      </w:r>
      <w:r>
        <w:rPr>
          <w:rFonts w:ascii="Times New Roman" w:eastAsia="Times New Roman" w:hAnsi="Times New Roman" w:cs="Times New Roman"/>
          <w:sz w:val="24"/>
          <w:szCs w:val="24"/>
        </w:rPr>
        <w:t>sentiments present in the diverse multilingual social media comments.</w:t>
      </w:r>
    </w:p>
    <w:p w14:paraId="7E9A546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this study is </w:t>
      </w:r>
      <w:proofErr w:type="gramStart"/>
      <w:r>
        <w:rPr>
          <w:rFonts w:ascii="Times New Roman" w:eastAsia="Times New Roman" w:hAnsi="Times New Roman" w:cs="Times New Roman"/>
          <w:sz w:val="24"/>
          <w:szCs w:val="24"/>
        </w:rPr>
        <w:t>to  explore</w:t>
      </w:r>
      <w:proofErr w:type="gramEnd"/>
      <w:r>
        <w:rPr>
          <w:rFonts w:ascii="Times New Roman" w:eastAsia="Times New Roman" w:hAnsi="Times New Roman" w:cs="Times New Roman"/>
          <w:sz w:val="24"/>
          <w:szCs w:val="24"/>
        </w:rPr>
        <w:t xml:space="preserve"> sentiment analysis in multilingual Nigerian social media, using computational analysis to </w:t>
      </w:r>
      <w:proofErr w:type="spellStart"/>
      <w:r>
        <w:rPr>
          <w:rFonts w:ascii="Times New Roman" w:eastAsia="Times New Roman" w:hAnsi="Times New Roman" w:cs="Times New Roman"/>
          <w:sz w:val="24"/>
          <w:szCs w:val="24"/>
        </w:rPr>
        <w:t>shotlight</w:t>
      </w:r>
      <w:proofErr w:type="spellEnd"/>
      <w:r>
        <w:rPr>
          <w:rFonts w:ascii="Times New Roman" w:eastAsia="Times New Roman" w:hAnsi="Times New Roman" w:cs="Times New Roman"/>
          <w:sz w:val="24"/>
          <w:szCs w:val="24"/>
        </w:rPr>
        <w:t xml:space="preserve"> the intricate relationship between language and c</w:t>
      </w:r>
      <w:r>
        <w:rPr>
          <w:rFonts w:ascii="Times New Roman" w:eastAsia="Times New Roman" w:hAnsi="Times New Roman" w:cs="Times New Roman"/>
          <w:sz w:val="24"/>
          <w:szCs w:val="24"/>
        </w:rPr>
        <w:t xml:space="preserve">ulture in digital expressions. By utilizing logistic regression, support vector machine (SVM), random forest and long short term memory (LSTM), this research intends to classify sentiments effectively, providing simple insights into sentiment trends </w:t>
      </w:r>
      <w:proofErr w:type="gramStart"/>
      <w:r>
        <w:rPr>
          <w:rFonts w:ascii="Times New Roman" w:eastAsia="Times New Roman" w:hAnsi="Times New Roman" w:cs="Times New Roman"/>
          <w:sz w:val="24"/>
          <w:szCs w:val="24"/>
        </w:rPr>
        <w:t>of  Ni</w:t>
      </w:r>
      <w:r>
        <w:rPr>
          <w:rFonts w:ascii="Times New Roman" w:eastAsia="Times New Roman" w:hAnsi="Times New Roman" w:cs="Times New Roman"/>
          <w:sz w:val="24"/>
          <w:szCs w:val="24"/>
        </w:rPr>
        <w:t>gerian</w:t>
      </w:r>
      <w:proofErr w:type="gramEnd"/>
      <w:r>
        <w:rPr>
          <w:rFonts w:ascii="Times New Roman" w:eastAsia="Times New Roman" w:hAnsi="Times New Roman" w:cs="Times New Roman"/>
          <w:sz w:val="24"/>
          <w:szCs w:val="24"/>
        </w:rPr>
        <w:t xml:space="preserve"> social media space(Liu, 2012). This research also aims to compare algorithms and their model performance leveraging on logistic regression, support vector machine (SVM), random forest and long short-term memory (LSTM) which are mostly effective as b</w:t>
      </w:r>
      <w:r>
        <w:rPr>
          <w:rFonts w:ascii="Times New Roman" w:eastAsia="Times New Roman" w:hAnsi="Times New Roman" w:cs="Times New Roman"/>
          <w:sz w:val="24"/>
          <w:szCs w:val="24"/>
        </w:rPr>
        <w:t>inary classification.</w:t>
      </w:r>
    </w:p>
    <w:p w14:paraId="01A54D77"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Statement of Problem</w:t>
      </w:r>
    </w:p>
    <w:p w14:paraId="3D99718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increase in social media platforms has changed communication, information sharing and expression of opinion in the world at large. As social media platforms become huge revenue channels for individuals, ma</w:t>
      </w:r>
      <w:r>
        <w:rPr>
          <w:rFonts w:ascii="Times New Roman" w:eastAsia="Times New Roman" w:hAnsi="Times New Roman" w:cs="Times New Roman"/>
          <w:sz w:val="24"/>
          <w:szCs w:val="24"/>
        </w:rPr>
        <w:t xml:space="preserve">king it engaging enough to revolutionize communication, information sharing, and a canvas to express opinions and sentiments. A country like Nigeria which is </w:t>
      </w:r>
      <w:r>
        <w:rPr>
          <w:rFonts w:ascii="Times New Roman" w:eastAsia="Times New Roman" w:hAnsi="Times New Roman" w:cs="Times New Roman"/>
          <w:sz w:val="24"/>
          <w:szCs w:val="24"/>
        </w:rPr>
        <w:lastRenderedPageBreak/>
        <w:t xml:space="preserve">celebrated for its linguistic richness and cultural diversity, social media platforms have become </w:t>
      </w:r>
      <w:r>
        <w:rPr>
          <w:rFonts w:ascii="Times New Roman" w:eastAsia="Times New Roman" w:hAnsi="Times New Roman" w:cs="Times New Roman"/>
          <w:sz w:val="24"/>
          <w:szCs w:val="24"/>
        </w:rPr>
        <w:t>an enabling component for multilingual commentary in languages like Nigerian-Pidgin, Hausa, Yoruba, and Igbo. Nevertheless, it has been difficult to discern the sentiments within this multilingual discourse due to language complexities like idioms, backgro</w:t>
      </w:r>
      <w:r>
        <w:rPr>
          <w:rFonts w:ascii="Times New Roman" w:eastAsia="Times New Roman" w:hAnsi="Times New Roman" w:cs="Times New Roman"/>
          <w:sz w:val="24"/>
          <w:szCs w:val="24"/>
        </w:rPr>
        <w:t>und meanings, culture and contextual variations (</w:t>
      </w:r>
      <w:proofErr w:type="spellStart"/>
      <w:r>
        <w:rPr>
          <w:rFonts w:ascii="Times New Roman" w:eastAsia="Times New Roman" w:hAnsi="Times New Roman" w:cs="Times New Roman"/>
          <w:sz w:val="24"/>
          <w:szCs w:val="24"/>
        </w:rPr>
        <w:t>Olaleye</w:t>
      </w:r>
      <w:proofErr w:type="spellEnd"/>
      <w:r>
        <w:rPr>
          <w:rFonts w:ascii="Times New Roman" w:eastAsia="Times New Roman" w:hAnsi="Times New Roman" w:cs="Times New Roman"/>
          <w:sz w:val="24"/>
          <w:szCs w:val="24"/>
        </w:rPr>
        <w:t xml:space="preserve"> et al., 2018; </w:t>
      </w:r>
      <w:proofErr w:type="spellStart"/>
      <w:r>
        <w:rPr>
          <w:rFonts w:ascii="Times New Roman" w:eastAsia="Times New Roman" w:hAnsi="Times New Roman" w:cs="Times New Roman"/>
          <w:sz w:val="24"/>
          <w:szCs w:val="24"/>
        </w:rPr>
        <w:t>Bamman</w:t>
      </w:r>
      <w:proofErr w:type="spellEnd"/>
      <w:r>
        <w:rPr>
          <w:rFonts w:ascii="Times New Roman" w:eastAsia="Times New Roman" w:hAnsi="Times New Roman" w:cs="Times New Roman"/>
          <w:sz w:val="24"/>
          <w:szCs w:val="24"/>
        </w:rPr>
        <w:t xml:space="preserve"> et al., 2014).</w:t>
      </w:r>
    </w:p>
    <w:p w14:paraId="42A4EA5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this research work seeks to address is a prevalent discourse of effective tools and methodologies for analyzing sentiments in multilingual Nigerian s</w:t>
      </w:r>
      <w:r>
        <w:rPr>
          <w:rFonts w:ascii="Times New Roman" w:eastAsia="Times New Roman" w:hAnsi="Times New Roman" w:cs="Times New Roman"/>
          <w:sz w:val="24"/>
          <w:szCs w:val="24"/>
        </w:rPr>
        <w:t>ocial media comments accurately. The existing sentiment analysis techniques are sometimes unable to give accurate meanings to some comments because of the cultural context and figure of speech within the Nigerian languages, which eventually leads to a redu</w:t>
      </w:r>
      <w:r>
        <w:rPr>
          <w:rFonts w:ascii="Times New Roman" w:eastAsia="Times New Roman" w:hAnsi="Times New Roman" w:cs="Times New Roman"/>
          <w:sz w:val="24"/>
          <w:szCs w:val="24"/>
        </w:rPr>
        <w:t>ced performance of analysis and inaccurate results. This study aims to investigate robust sentiment analysis models using machine learning algorithms like Logistic Regression, Support Vector Machine SVM, Random Forest and Long Short-Term Memory (LSTM) to c</w:t>
      </w:r>
      <w:r>
        <w:rPr>
          <w:rFonts w:ascii="Times New Roman" w:eastAsia="Times New Roman" w:hAnsi="Times New Roman" w:cs="Times New Roman"/>
          <w:sz w:val="24"/>
          <w:szCs w:val="24"/>
        </w:rPr>
        <w:t>lassify sentiments expressed in Nigerian social media comments which are multilingual. Addressing this gap would enable this research to provide valuable insights into sentiment dynamics in Nigerian social media discourse (Mohammad et al., 2013).</w:t>
      </w:r>
    </w:p>
    <w:p w14:paraId="4BBFB811"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Aim a</w:t>
      </w:r>
      <w:r>
        <w:rPr>
          <w:rFonts w:ascii="Times New Roman" w:eastAsia="Times New Roman" w:hAnsi="Times New Roman" w:cs="Times New Roman"/>
          <w:b/>
          <w:sz w:val="24"/>
          <w:szCs w:val="24"/>
        </w:rPr>
        <w:t>nd Objectives</w:t>
      </w:r>
    </w:p>
    <w:p w14:paraId="15054C8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0756980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this study is to conduct sentiment analysis on multilingual Nigerian social media comments using machine learning algorithms, with the task of accurately classifying sentiments expressed in different linguistic domains.</w:t>
      </w:r>
    </w:p>
    <w:p w14:paraId="201370C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w:t>
      </w:r>
      <w:r>
        <w:rPr>
          <w:rFonts w:ascii="Times New Roman" w:eastAsia="Times New Roman" w:hAnsi="Times New Roman" w:cs="Times New Roman"/>
          <w:b/>
          <w:sz w:val="24"/>
          <w:szCs w:val="24"/>
        </w:rPr>
        <w:t>ves</w:t>
      </w:r>
    </w:p>
    <w:p w14:paraId="24DB590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objectives of the work are:</w:t>
      </w:r>
    </w:p>
    <w:p w14:paraId="0DF2C18D" w14:textId="77777777" w:rsidR="00810BF4" w:rsidRDefault="00C81CB4">
      <w:pPr>
        <w:numPr>
          <w:ilvl w:val="0"/>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curate and preprocess a diverse dataset of multilingual Nigerian social media comments from the </w:t>
      </w:r>
      <w:proofErr w:type="spellStart"/>
      <w:r>
        <w:rPr>
          <w:rFonts w:ascii="Times New Roman" w:eastAsia="Times New Roman" w:hAnsi="Times New Roman" w:cs="Times New Roman"/>
          <w:sz w:val="24"/>
          <w:szCs w:val="24"/>
        </w:rPr>
        <w:t>NaijaSenti</w:t>
      </w:r>
      <w:proofErr w:type="spellEnd"/>
      <w:r>
        <w:rPr>
          <w:rFonts w:ascii="Times New Roman" w:eastAsia="Times New Roman" w:hAnsi="Times New Roman" w:cs="Times New Roman"/>
          <w:sz w:val="24"/>
          <w:szCs w:val="24"/>
        </w:rPr>
        <w:t xml:space="preserve"> dataset and various platforms, including but not limited to Twitter, Facebook, and online forums.</w:t>
      </w:r>
    </w:p>
    <w:p w14:paraId="34F8028F" w14:textId="77777777" w:rsidR="00810BF4" w:rsidRDefault="00C81CB4">
      <w:pPr>
        <w:numPr>
          <w:ilvl w:val="0"/>
          <w:numId w:val="33"/>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train cla</w:t>
      </w:r>
      <w:r>
        <w:rPr>
          <w:rFonts w:ascii="Times New Roman" w:eastAsia="Times New Roman" w:hAnsi="Times New Roman" w:cs="Times New Roman"/>
          <w:sz w:val="24"/>
          <w:szCs w:val="24"/>
        </w:rPr>
        <w:t>ssification models using four machine learning algorithms, segmenting sentiments expressed in the curated social media comments into positive, negative, or neutral categories.</w:t>
      </w:r>
    </w:p>
    <w:p w14:paraId="2986F49A" w14:textId="77777777" w:rsidR="00810BF4" w:rsidRDefault="00C81CB4">
      <w:pPr>
        <w:numPr>
          <w:ilvl w:val="0"/>
          <w:numId w:val="3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evaluate the performance of the sentiment classifiers developed in the second</w:t>
      </w:r>
      <w:r>
        <w:rPr>
          <w:rFonts w:ascii="Times New Roman" w:eastAsia="Times New Roman" w:hAnsi="Times New Roman" w:cs="Times New Roman"/>
          <w:sz w:val="24"/>
          <w:szCs w:val="24"/>
        </w:rPr>
        <w:t xml:space="preserve"> objective using metrics such as accuracy, precision, recall and F-score to compare which model is most effective.</w:t>
      </w:r>
    </w:p>
    <w:p w14:paraId="39628AD1"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Scope of Study</w:t>
      </w:r>
    </w:p>
    <w:p w14:paraId="147449B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focuses on developing sentiment analysis systems, specifically put together to analyze multilingual Nigerian</w:t>
      </w:r>
      <w:r>
        <w:rPr>
          <w:rFonts w:ascii="Times New Roman" w:eastAsia="Times New Roman" w:hAnsi="Times New Roman" w:cs="Times New Roman"/>
          <w:sz w:val="24"/>
          <w:szCs w:val="24"/>
        </w:rPr>
        <w:t xml:space="preserve"> languages used in social media comments. The system aims to classify sentiments expressed in languages such as English, Hausa, Yoruba, Nigerian-Pidgin and Igbo on various social media platforms which include Twitter, Facebook and other online forums.</w:t>
      </w:r>
    </w:p>
    <w:p w14:paraId="4C3CF0DC"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w:t>
      </w:r>
      <w:r>
        <w:rPr>
          <w:rFonts w:ascii="Times New Roman" w:eastAsia="Times New Roman" w:hAnsi="Times New Roman" w:cs="Times New Roman"/>
          <w:b/>
          <w:sz w:val="24"/>
          <w:szCs w:val="24"/>
        </w:rPr>
        <w:t>Methodology</w:t>
      </w:r>
    </w:p>
    <w:p w14:paraId="58F0F9A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Multilingual Data Collection: To curate social media comments written in a mixture of Nigerian-Pidgin, Hausa, Yoruba and Igbo from vital platforms.</w:t>
      </w:r>
    </w:p>
    <w:p w14:paraId="2FA6F57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Text preprocessing techniques will be used to clean and balance the data collecte</w:t>
      </w:r>
      <w:r>
        <w:rPr>
          <w:rFonts w:ascii="Times New Roman" w:eastAsia="Times New Roman" w:hAnsi="Times New Roman" w:cs="Times New Roman"/>
          <w:sz w:val="24"/>
          <w:szCs w:val="24"/>
        </w:rPr>
        <w:t>d after which tasks like tokenization, normalization and removal of noise from the dataset would be performed.</w:t>
      </w:r>
    </w:p>
    <w:p w14:paraId="332439C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Specific Language and vital cultural features will be gotten from the preprocessed data to show the variations of sentiment expressions in different languages in Nigerian social media (</w:t>
      </w:r>
      <w:proofErr w:type="spellStart"/>
      <w:r>
        <w:rPr>
          <w:rFonts w:ascii="Times New Roman" w:eastAsia="Times New Roman" w:hAnsi="Times New Roman" w:cs="Times New Roman"/>
          <w:sz w:val="24"/>
          <w:szCs w:val="24"/>
        </w:rPr>
        <w:t>Bamman</w:t>
      </w:r>
      <w:proofErr w:type="spellEnd"/>
      <w:r>
        <w:rPr>
          <w:rFonts w:ascii="Times New Roman" w:eastAsia="Times New Roman" w:hAnsi="Times New Roman" w:cs="Times New Roman"/>
          <w:sz w:val="24"/>
          <w:szCs w:val="24"/>
        </w:rPr>
        <w:t xml:space="preserve"> et al., 2014).</w:t>
      </w:r>
    </w:p>
    <w:p w14:paraId="0FC9C683"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Machine Learning Algorithms: </w:t>
      </w:r>
      <w:r>
        <w:rPr>
          <w:rFonts w:ascii="Times New Roman" w:eastAsia="Times New Roman" w:hAnsi="Times New Roman" w:cs="Times New Roman"/>
          <w:sz w:val="24"/>
          <w:szCs w:val="24"/>
        </w:rPr>
        <w:t>The system will implement algorithms like logistic regression, Support Vector Machine (SVM) Random Forest Classifier (RFC), Long Short-Term Memory (LSTM) to classify sentiments into positive, negative or neutral.</w:t>
      </w:r>
    </w:p>
    <w:p w14:paraId="4AD1580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The performance of the se</w:t>
      </w:r>
      <w:r>
        <w:rPr>
          <w:rFonts w:ascii="Times New Roman" w:eastAsia="Times New Roman" w:hAnsi="Times New Roman" w:cs="Times New Roman"/>
          <w:sz w:val="24"/>
          <w:szCs w:val="24"/>
        </w:rPr>
        <w:t xml:space="preserve">ntiment analysis models would be evaluated and compared using metrics </w:t>
      </w:r>
      <w:proofErr w:type="gramStart"/>
      <w:r>
        <w:rPr>
          <w:rFonts w:ascii="Times New Roman" w:eastAsia="Times New Roman" w:hAnsi="Times New Roman" w:cs="Times New Roman"/>
          <w:sz w:val="24"/>
          <w:szCs w:val="24"/>
        </w:rPr>
        <w:t>like  accuracy</w:t>
      </w:r>
      <w:proofErr w:type="gramEnd"/>
      <w:r>
        <w:rPr>
          <w:rFonts w:ascii="Times New Roman" w:eastAsia="Times New Roman" w:hAnsi="Times New Roman" w:cs="Times New Roman"/>
          <w:sz w:val="24"/>
          <w:szCs w:val="24"/>
        </w:rPr>
        <w:t>, precision, recall and F1-score (Devlin et al., 2019).</w:t>
      </w:r>
    </w:p>
    <w:p w14:paraId="5C2B90A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Interpretation and </w:t>
      </w:r>
      <w:proofErr w:type="gramStart"/>
      <w:r>
        <w:rPr>
          <w:rFonts w:ascii="Times New Roman" w:eastAsia="Times New Roman" w:hAnsi="Times New Roman" w:cs="Times New Roman"/>
          <w:sz w:val="24"/>
          <w:szCs w:val="24"/>
        </w:rPr>
        <w:t xml:space="preserve">Comparison </w:t>
      </w:r>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Analysis and interpretation of the results from the four machine learning algorithms</w:t>
      </w:r>
      <w:r>
        <w:rPr>
          <w:rFonts w:ascii="Times New Roman" w:eastAsia="Times New Roman" w:hAnsi="Times New Roman" w:cs="Times New Roman"/>
          <w:sz w:val="24"/>
          <w:szCs w:val="24"/>
        </w:rPr>
        <w:t xml:space="preserve"> will be trained and tested to get insights of sentiment analysis, and models compared to shown which algorithm functions best.</w:t>
      </w:r>
    </w:p>
    <w:p w14:paraId="0E58939C"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w:t>
      </w:r>
    </w:p>
    <w:p w14:paraId="77238BB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Language Coverage: The system will focus mainly on English, Hausa, Yoruba, Nigerian-Pidgin and Igbo languages as wel</w:t>
      </w:r>
      <w:r>
        <w:rPr>
          <w:rFonts w:ascii="Times New Roman" w:eastAsia="Times New Roman" w:hAnsi="Times New Roman" w:cs="Times New Roman"/>
          <w:sz w:val="24"/>
          <w:szCs w:val="24"/>
        </w:rPr>
        <w:t>l as limiting its application to other Nigerian languages.</w:t>
      </w:r>
    </w:p>
    <w:p w14:paraId="29B375E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Availability: The effectiveness of sentiment analysis models may be reduced by the availability and the quality data and the various language social media commentary.</w:t>
      </w:r>
    </w:p>
    <w:p w14:paraId="64BEB59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Deep Meanings: T</w:t>
      </w:r>
      <w:r>
        <w:rPr>
          <w:rFonts w:ascii="Times New Roman" w:eastAsia="Times New Roman" w:hAnsi="Times New Roman" w:cs="Times New Roman"/>
          <w:sz w:val="24"/>
          <w:szCs w:val="24"/>
        </w:rPr>
        <w:t xml:space="preserve">he cultural variety in sentiment expressions which would be obtained although the system may not be able to fully account for all cultural variations present in the Nigerian social media </w:t>
      </w:r>
      <w:proofErr w:type="gramStart"/>
      <w:r>
        <w:rPr>
          <w:rFonts w:ascii="Times New Roman" w:eastAsia="Times New Roman" w:hAnsi="Times New Roman" w:cs="Times New Roman"/>
          <w:sz w:val="24"/>
          <w:szCs w:val="24"/>
        </w:rPr>
        <w:t>field.(</w:t>
      </w:r>
      <w:proofErr w:type="gramEnd"/>
      <w:r>
        <w:rPr>
          <w:rFonts w:ascii="Times New Roman" w:eastAsia="Times New Roman" w:hAnsi="Times New Roman" w:cs="Times New Roman"/>
          <w:sz w:val="24"/>
          <w:szCs w:val="24"/>
        </w:rPr>
        <w:t>Mohammad et al., 2013).</w:t>
      </w:r>
    </w:p>
    <w:p w14:paraId="034A7007"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Methodology</w:t>
      </w:r>
    </w:p>
    <w:p w14:paraId="59B8792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outlines </w:t>
      </w:r>
      <w:r>
        <w:rPr>
          <w:rFonts w:ascii="Times New Roman" w:eastAsia="Times New Roman" w:hAnsi="Times New Roman" w:cs="Times New Roman"/>
          <w:sz w:val="24"/>
          <w:szCs w:val="24"/>
        </w:rPr>
        <w:t>the methodology used in conducting the research on sentiment analysis of multilingual Nigerian social media comments using machine learning algorithms.</w:t>
      </w:r>
    </w:p>
    <w:p w14:paraId="150CF1B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Curate a large dataset of social media comments in either English, Hausa, Yoruba, Igbo </w:t>
      </w:r>
      <w:r>
        <w:rPr>
          <w:rFonts w:ascii="Times New Roman" w:eastAsia="Times New Roman" w:hAnsi="Times New Roman" w:cs="Times New Roman"/>
          <w:sz w:val="24"/>
          <w:szCs w:val="24"/>
        </w:rPr>
        <w:t xml:space="preserve">or Nigerian-Pidgin from </w:t>
      </w:r>
      <w:proofErr w:type="spellStart"/>
      <w:r>
        <w:rPr>
          <w:rFonts w:ascii="Times New Roman" w:eastAsia="Times New Roman" w:hAnsi="Times New Roman" w:cs="Times New Roman"/>
          <w:sz w:val="24"/>
          <w:szCs w:val="24"/>
        </w:rPr>
        <w:t>NaijaSenti</w:t>
      </w:r>
      <w:proofErr w:type="spellEnd"/>
      <w:r>
        <w:rPr>
          <w:rFonts w:ascii="Times New Roman" w:eastAsia="Times New Roman" w:hAnsi="Times New Roman" w:cs="Times New Roman"/>
          <w:sz w:val="24"/>
          <w:szCs w:val="24"/>
        </w:rPr>
        <w:t xml:space="preserve"> research work and other online forums and platforms such as Twitter, Facebook and Instagram.</w:t>
      </w:r>
    </w:p>
    <w:p w14:paraId="2CA1BF7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Clean and preprocess all data collected and perform other tasks like tokenization and handling emoticons and</w:t>
      </w:r>
      <w:r>
        <w:rPr>
          <w:rFonts w:ascii="Times New Roman" w:eastAsia="Times New Roman" w:hAnsi="Times New Roman" w:cs="Times New Roman"/>
          <w:sz w:val="24"/>
          <w:szCs w:val="24"/>
        </w:rPr>
        <w:t xml:space="preserve"> slang.</w:t>
      </w:r>
    </w:p>
    <w:p w14:paraId="543B04B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Extract language-specific and vital language features from the preprocessed data like TF-IDF and word embeddings (Huang et al., 2022).</w:t>
      </w:r>
    </w:p>
    <w:p w14:paraId="7731653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Development: Implement logistic regression, support vector machine, random forest and </w:t>
      </w:r>
      <w:r>
        <w:rPr>
          <w:rFonts w:ascii="Times New Roman" w:eastAsia="Times New Roman" w:hAnsi="Times New Roman" w:cs="Times New Roman"/>
          <w:sz w:val="24"/>
          <w:szCs w:val="24"/>
        </w:rPr>
        <w:t xml:space="preserve">long short-term memory for classification of sentiment analysis after which the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and distributed evenly to ensure the model is weighted properly.</w:t>
      </w:r>
    </w:p>
    <w:p w14:paraId="3D05667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 Each model is trained by its respective algorithm, accessing both individua</w:t>
      </w:r>
      <w:r>
        <w:rPr>
          <w:rFonts w:ascii="Times New Roman" w:eastAsia="Times New Roman" w:hAnsi="Times New Roman" w:cs="Times New Roman"/>
          <w:sz w:val="24"/>
          <w:szCs w:val="24"/>
        </w:rPr>
        <w:t>l language dataset and the combined language dataset using appropriate optimization techniques.</w:t>
      </w:r>
    </w:p>
    <w:p w14:paraId="1338E1F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To investigate and decipher the performance of the trained models on the testing dataset using metrics such as accuracy, precision, recall and</w:t>
      </w:r>
      <w:r>
        <w:rPr>
          <w:rFonts w:ascii="Times New Roman" w:eastAsia="Times New Roman" w:hAnsi="Times New Roman" w:cs="Times New Roman"/>
          <w:sz w:val="24"/>
          <w:szCs w:val="24"/>
        </w:rPr>
        <w:t xml:space="preserve"> F1-score (Devlin et al., 2019).</w:t>
      </w:r>
    </w:p>
    <w:p w14:paraId="08406D9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and Comparison: Conduct analysis and interpretation of the results to reveal insights into sentiment dynamics in different across several languages and cultural contexts in Nigerian social media discourse deeply.</w:t>
      </w:r>
    </w:p>
    <w:p w14:paraId="2AB8CC3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Pr>
          <w:rFonts w:ascii="Times New Roman" w:eastAsia="Times New Roman" w:hAnsi="Times New Roman" w:cs="Times New Roman"/>
          <w:sz w:val="24"/>
          <w:szCs w:val="24"/>
        </w:rPr>
        <w:t>thical Considerations: Ensure ethical handling of social media data by respecting user privacy, gaining consent, acknowledging and addressing any biases or limitations in the data and methodology (Mohammad et al., 2013).</w:t>
      </w:r>
    </w:p>
    <w:p w14:paraId="0E7F20B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methodology provides a structured approach for conducting the study on sentiment analysis of multilingual Nigerian social media comments by ensuring diligence and reliability in the research process.</w:t>
      </w:r>
    </w:p>
    <w:p w14:paraId="3E16D1F0"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Significance of The Project</w:t>
      </w:r>
    </w:p>
    <w:p w14:paraId="0C80CCA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w:t>
      </w:r>
      <w:r>
        <w:rPr>
          <w:rFonts w:ascii="Times New Roman" w:eastAsia="Times New Roman" w:hAnsi="Times New Roman" w:cs="Times New Roman"/>
          <w:sz w:val="24"/>
          <w:szCs w:val="24"/>
        </w:rPr>
        <w:t>rch holds significant importance for stakeholders like academics, industry practitioners and policymakers and by developing a large sentiment analysis system for multilingual Nigerian social media comments, this project aims to:</w:t>
      </w:r>
    </w:p>
    <w:p w14:paraId="44376AF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 Understanding: Prov</w:t>
      </w:r>
      <w:r>
        <w:rPr>
          <w:rFonts w:ascii="Times New Roman" w:eastAsia="Times New Roman" w:hAnsi="Times New Roman" w:cs="Times New Roman"/>
          <w:sz w:val="24"/>
          <w:szCs w:val="24"/>
        </w:rPr>
        <w:t>ide insights into sentiment dynamics within Nigerian social media discourse and contribute to a deeper understanding of language, culture and digital expression (</w:t>
      </w:r>
      <w:proofErr w:type="spellStart"/>
      <w:r>
        <w:rPr>
          <w:rFonts w:ascii="Times New Roman" w:eastAsia="Times New Roman" w:hAnsi="Times New Roman" w:cs="Times New Roman"/>
          <w:sz w:val="24"/>
          <w:szCs w:val="24"/>
        </w:rPr>
        <w:t>Olaleye</w:t>
      </w:r>
      <w:proofErr w:type="spellEnd"/>
      <w:r>
        <w:rPr>
          <w:rFonts w:ascii="Times New Roman" w:eastAsia="Times New Roman" w:hAnsi="Times New Roman" w:cs="Times New Roman"/>
          <w:sz w:val="24"/>
          <w:szCs w:val="24"/>
        </w:rPr>
        <w:t xml:space="preserve"> et al., 2018).</w:t>
      </w:r>
    </w:p>
    <w:p w14:paraId="1D10940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Inform Decision-Making: Provide very rich information for market resear</w:t>
      </w:r>
      <w:r>
        <w:rPr>
          <w:rFonts w:ascii="Times New Roman" w:eastAsia="Times New Roman" w:hAnsi="Times New Roman" w:cs="Times New Roman"/>
          <w:sz w:val="24"/>
          <w:szCs w:val="24"/>
        </w:rPr>
        <w:t xml:space="preserve">ch, public opinion analysis and sociolinguistic studies which </w:t>
      </w:r>
      <w:proofErr w:type="gramStart"/>
      <w:r>
        <w:rPr>
          <w:rFonts w:ascii="Times New Roman" w:eastAsia="Times New Roman" w:hAnsi="Times New Roman" w:cs="Times New Roman"/>
          <w:sz w:val="24"/>
          <w:szCs w:val="24"/>
        </w:rPr>
        <w:t>aids  decision</w:t>
      </w:r>
      <w:proofErr w:type="gramEnd"/>
      <w:r>
        <w:rPr>
          <w:rFonts w:ascii="Times New Roman" w:eastAsia="Times New Roman" w:hAnsi="Times New Roman" w:cs="Times New Roman"/>
          <w:sz w:val="24"/>
          <w:szCs w:val="24"/>
        </w:rPr>
        <w:t xml:space="preserve"> making processes in various domains.</w:t>
      </w:r>
    </w:p>
    <w:p w14:paraId="200C814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Improve Technology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Improve the development of sentiment analysis techniques for diverse linguistic and cultural contexts which would pave way</w:t>
      </w:r>
      <w:r>
        <w:rPr>
          <w:rFonts w:ascii="Times New Roman" w:eastAsia="Times New Roman" w:hAnsi="Times New Roman" w:cs="Times New Roman"/>
          <w:sz w:val="24"/>
          <w:szCs w:val="24"/>
        </w:rPr>
        <w:t xml:space="preserve"> for more accurate, naturally and culturally-sensitive language processing solutions (Liu, 2012).</w:t>
      </w:r>
    </w:p>
    <w:p w14:paraId="1AC8505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Foster Dialogue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Facilitate informed discussions on the role of social media in shaping public opinion and cultural identity in Nigeria which would improve di</w:t>
      </w:r>
      <w:r>
        <w:rPr>
          <w:rFonts w:ascii="Times New Roman" w:eastAsia="Times New Roman" w:hAnsi="Times New Roman" w:cs="Times New Roman"/>
          <w:sz w:val="24"/>
          <w:szCs w:val="24"/>
        </w:rPr>
        <w:t>alogue and discourse on digital communication practices.</w:t>
      </w:r>
    </w:p>
    <w:p w14:paraId="11BFFC3F"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Project Outline</w:t>
      </w:r>
    </w:p>
    <w:p w14:paraId="0D3CA50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streamlined project outline reflects the proposed chapter structure of the thesis by providing a clear roadmap for the reader.</w:t>
      </w:r>
    </w:p>
    <w:p w14:paraId="6A94A4FC" w14:textId="77777777" w:rsidR="00810BF4" w:rsidRDefault="00C81CB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p w14:paraId="638A396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an overview of the research topic, objectives and significance of the study.</w:t>
      </w:r>
    </w:p>
    <w:p w14:paraId="48C906CC" w14:textId="77777777" w:rsidR="00810BF4" w:rsidRDefault="00C81CB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p w14:paraId="6316ACE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Review existing literature on sentiment analysis, multilingual NLP and social media discourse analysis.</w:t>
      </w:r>
    </w:p>
    <w:p w14:paraId="77F4103A" w14:textId="77777777" w:rsidR="00810BF4" w:rsidRDefault="00C81CB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Design</w:t>
      </w:r>
    </w:p>
    <w:p w14:paraId="691F7A0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the research methodolo</w:t>
      </w:r>
      <w:r>
        <w:rPr>
          <w:rFonts w:ascii="Times New Roman" w:eastAsia="Times New Roman" w:hAnsi="Times New Roman" w:cs="Times New Roman"/>
          <w:sz w:val="24"/>
          <w:szCs w:val="24"/>
        </w:rPr>
        <w:t>gy which includes data collection, preprocessing and model development.</w:t>
      </w:r>
    </w:p>
    <w:p w14:paraId="779858CB" w14:textId="77777777" w:rsidR="00810BF4" w:rsidRDefault="00C81CB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(Experiment, Results and Discussion)</w:t>
      </w:r>
    </w:p>
    <w:p w14:paraId="2A935B2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Presents the experimental setup, results of sentiment analysis experiments and the analysis and interpretation of the findings.</w:t>
      </w:r>
    </w:p>
    <w:p w14:paraId="721DE23A" w14:textId="77777777" w:rsidR="00810BF4" w:rsidRDefault="00C81CB4">
      <w:pPr>
        <w:numPr>
          <w:ilvl w:val="0"/>
          <w:numId w:val="1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w:t>
      </w:r>
      <w:r>
        <w:rPr>
          <w:rFonts w:ascii="Times New Roman" w:eastAsia="Times New Roman" w:hAnsi="Times New Roman" w:cs="Times New Roman"/>
          <w:sz w:val="24"/>
          <w:szCs w:val="24"/>
        </w:rPr>
        <w:t>lusion</w:t>
      </w:r>
    </w:p>
    <w:p w14:paraId="7F7CC83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Summarizes the key findings of the study by highlighting contributions to the field thereafter suggesting areas for future research.</w:t>
      </w:r>
    </w:p>
    <w:p w14:paraId="7119338D" w14:textId="77777777" w:rsidR="00810BF4" w:rsidRDefault="00810BF4">
      <w:pPr>
        <w:spacing w:line="360" w:lineRule="auto"/>
        <w:jc w:val="center"/>
        <w:rPr>
          <w:rFonts w:ascii="Times New Roman" w:eastAsia="Times New Roman" w:hAnsi="Times New Roman" w:cs="Times New Roman"/>
          <w:b/>
          <w:sz w:val="24"/>
          <w:szCs w:val="24"/>
        </w:rPr>
      </w:pPr>
    </w:p>
    <w:p w14:paraId="6EDB9F22" w14:textId="77777777" w:rsidR="00810BF4" w:rsidRDefault="00810BF4">
      <w:pPr>
        <w:spacing w:line="360" w:lineRule="auto"/>
        <w:jc w:val="center"/>
        <w:rPr>
          <w:rFonts w:ascii="Times New Roman" w:eastAsia="Times New Roman" w:hAnsi="Times New Roman" w:cs="Times New Roman"/>
          <w:b/>
          <w:sz w:val="24"/>
          <w:szCs w:val="24"/>
        </w:rPr>
      </w:pPr>
    </w:p>
    <w:p w14:paraId="7A74BF61" w14:textId="77777777" w:rsidR="00810BF4" w:rsidRDefault="00810BF4">
      <w:pPr>
        <w:spacing w:line="360" w:lineRule="auto"/>
        <w:jc w:val="center"/>
        <w:rPr>
          <w:rFonts w:ascii="Times New Roman" w:eastAsia="Times New Roman" w:hAnsi="Times New Roman" w:cs="Times New Roman"/>
          <w:b/>
          <w:sz w:val="24"/>
          <w:szCs w:val="24"/>
        </w:rPr>
      </w:pPr>
    </w:p>
    <w:p w14:paraId="6BDED8F5" w14:textId="77777777" w:rsidR="00810BF4" w:rsidRDefault="00810BF4">
      <w:pPr>
        <w:spacing w:line="360" w:lineRule="auto"/>
        <w:jc w:val="center"/>
        <w:rPr>
          <w:rFonts w:ascii="Times New Roman" w:eastAsia="Times New Roman" w:hAnsi="Times New Roman" w:cs="Times New Roman"/>
          <w:b/>
          <w:sz w:val="24"/>
          <w:szCs w:val="24"/>
        </w:rPr>
      </w:pPr>
    </w:p>
    <w:p w14:paraId="5F361E6C" w14:textId="77777777" w:rsidR="00810BF4" w:rsidRDefault="00810BF4">
      <w:pPr>
        <w:spacing w:line="360" w:lineRule="auto"/>
        <w:jc w:val="center"/>
        <w:rPr>
          <w:rFonts w:ascii="Times New Roman" w:eastAsia="Times New Roman" w:hAnsi="Times New Roman" w:cs="Times New Roman"/>
          <w:b/>
          <w:sz w:val="24"/>
          <w:szCs w:val="24"/>
        </w:rPr>
      </w:pPr>
    </w:p>
    <w:p w14:paraId="3A39F2F8" w14:textId="77777777" w:rsidR="00810BF4" w:rsidRDefault="00810BF4">
      <w:pPr>
        <w:spacing w:line="360" w:lineRule="auto"/>
        <w:jc w:val="center"/>
        <w:rPr>
          <w:rFonts w:ascii="Times New Roman" w:eastAsia="Times New Roman" w:hAnsi="Times New Roman" w:cs="Times New Roman"/>
          <w:b/>
          <w:sz w:val="24"/>
          <w:szCs w:val="24"/>
        </w:rPr>
      </w:pPr>
    </w:p>
    <w:p w14:paraId="5C2AF6D9" w14:textId="77777777" w:rsidR="00810BF4" w:rsidRDefault="00810BF4">
      <w:pPr>
        <w:spacing w:line="360" w:lineRule="auto"/>
        <w:rPr>
          <w:rFonts w:ascii="Times New Roman" w:eastAsia="Times New Roman" w:hAnsi="Times New Roman" w:cs="Times New Roman"/>
          <w:b/>
          <w:sz w:val="24"/>
          <w:szCs w:val="24"/>
        </w:rPr>
      </w:pPr>
    </w:p>
    <w:p w14:paraId="774CCC1A"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 LITERATURE REVIEW</w:t>
      </w:r>
    </w:p>
    <w:p w14:paraId="583F0984"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Introduction to Sentiment Analysis</w:t>
      </w:r>
    </w:p>
    <w:p w14:paraId="055CE16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is also known as opini</w:t>
      </w:r>
      <w:r>
        <w:rPr>
          <w:rFonts w:ascii="Times New Roman" w:eastAsia="Times New Roman" w:hAnsi="Times New Roman" w:cs="Times New Roman"/>
          <w:sz w:val="24"/>
          <w:szCs w:val="24"/>
        </w:rPr>
        <w:t>on mining which is a field of study that is part of natural language processing (NLP), focusing on identifying and grouping opinionated text to determine the writer's attitude towards a particular subject. The field of opinion mining has become significant</w:t>
      </w:r>
      <w:r>
        <w:rPr>
          <w:rFonts w:ascii="Times New Roman" w:eastAsia="Times New Roman" w:hAnsi="Times New Roman" w:cs="Times New Roman"/>
          <w:sz w:val="24"/>
          <w:szCs w:val="24"/>
        </w:rPr>
        <w:t>ly useful with the rise of social media and online reviews where a large amount of user-</w:t>
      </w:r>
      <w:r>
        <w:rPr>
          <w:rFonts w:ascii="Times New Roman" w:eastAsia="Times New Roman" w:hAnsi="Times New Roman" w:cs="Times New Roman"/>
          <w:sz w:val="24"/>
          <w:szCs w:val="24"/>
        </w:rPr>
        <w:lastRenderedPageBreak/>
        <w:t xml:space="preserve">generated content is produced on a regular basis thereby showing valuable insights into public </w:t>
      </w:r>
      <w:proofErr w:type="gramStart"/>
      <w:r>
        <w:rPr>
          <w:rFonts w:ascii="Times New Roman" w:eastAsia="Times New Roman" w:hAnsi="Times New Roman" w:cs="Times New Roman"/>
          <w:sz w:val="24"/>
          <w:szCs w:val="24"/>
        </w:rPr>
        <w:t>opinion(</w:t>
      </w:r>
      <w:proofErr w:type="gramEnd"/>
      <w:r>
        <w:rPr>
          <w:rFonts w:ascii="Times New Roman" w:eastAsia="Times New Roman" w:hAnsi="Times New Roman" w:cs="Times New Roman"/>
          <w:sz w:val="24"/>
          <w:szCs w:val="24"/>
        </w:rPr>
        <w:t>Liu, 2012).</w:t>
      </w:r>
    </w:p>
    <w:p w14:paraId="573FD4B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aims to classify text as positive, negative or neutral and more advanced systems can as well detect the strength of the sentiment shown, if it is very positive or mildly negative and recognize emotions like joy, anger or sadness. The pro</w:t>
      </w:r>
      <w:r>
        <w:rPr>
          <w:rFonts w:ascii="Times New Roman" w:eastAsia="Times New Roman" w:hAnsi="Times New Roman" w:cs="Times New Roman"/>
          <w:sz w:val="24"/>
          <w:szCs w:val="24"/>
        </w:rPr>
        <w:t>cess usually involves several steps like text preprocessing, feature extraction, sentiment classification and evaluation (Liu, 2012).</w:t>
      </w:r>
    </w:p>
    <w:p w14:paraId="46D0D92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2.1.1 Significance of Sentiment Analysis</w:t>
      </w:r>
    </w:p>
    <w:p w14:paraId="5526C6F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sentiment analysis extends over many sectors such as businesses</w:t>
      </w:r>
      <w:r>
        <w:rPr>
          <w:rFonts w:ascii="Times New Roman" w:eastAsia="Times New Roman" w:hAnsi="Times New Roman" w:cs="Times New Roman"/>
          <w:sz w:val="24"/>
          <w:szCs w:val="24"/>
        </w:rPr>
        <w:t xml:space="preserve"> who evaluate satisfied customers, monitor the reputation of their brands and get insights from consumers. In politics, it is used to track the opinion of the public on policies and political candidates while healthcare professionals use it to analyze pati</w:t>
      </w:r>
      <w:r>
        <w:rPr>
          <w:rFonts w:ascii="Times New Roman" w:eastAsia="Times New Roman" w:hAnsi="Times New Roman" w:cs="Times New Roman"/>
          <w:sz w:val="24"/>
          <w:szCs w:val="24"/>
        </w:rPr>
        <w:t>ent feedback to improve their services, and also, media organizations can assess the reaction of the public to news, stories and events.</w:t>
      </w:r>
    </w:p>
    <w:p w14:paraId="4BABD4D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2.1.2 Overview of Sentiment Analysis Techniques</w:t>
      </w:r>
    </w:p>
    <w:p w14:paraId="1A11E1A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techniques can be classified broadly into rule-based</w:t>
      </w:r>
      <w:r>
        <w:rPr>
          <w:rFonts w:ascii="Times New Roman" w:eastAsia="Times New Roman" w:hAnsi="Times New Roman" w:cs="Times New Roman"/>
          <w:sz w:val="24"/>
          <w:szCs w:val="24"/>
        </w:rPr>
        <w:t xml:space="preserve">, machine learning and deep learning approaches and each of these techniques has their own strengths and weaknesses. </w:t>
      </w:r>
    </w:p>
    <w:p w14:paraId="3B0B76F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Rule-based approaches are easy to implement but can be rigid and fail to generalize well. Machine learning models provide better performan</w:t>
      </w:r>
      <w:r>
        <w:rPr>
          <w:rFonts w:ascii="Times New Roman" w:eastAsia="Times New Roman" w:hAnsi="Times New Roman" w:cs="Times New Roman"/>
          <w:sz w:val="24"/>
          <w:szCs w:val="24"/>
        </w:rPr>
        <w:t>ce but require labeled data and feature engineering. Deep learning models are highly accurate but demand high computational power and large amounts of data.</w:t>
      </w:r>
    </w:p>
    <w:p w14:paraId="41DF1E9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Sentiment Analysis in </w:t>
      </w:r>
      <w:proofErr w:type="gramStart"/>
      <w:r>
        <w:rPr>
          <w:rFonts w:ascii="Times New Roman" w:eastAsia="Times New Roman" w:hAnsi="Times New Roman" w:cs="Times New Roman"/>
          <w:b/>
          <w:sz w:val="24"/>
          <w:szCs w:val="24"/>
        </w:rPr>
        <w:t>Social Media</w:t>
      </w:r>
      <w:proofErr w:type="gramEnd"/>
    </w:p>
    <w:p w14:paraId="27A590A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rapid increase of social media platforms has changed how</w:t>
      </w:r>
      <w:r>
        <w:rPr>
          <w:rFonts w:ascii="Times New Roman" w:eastAsia="Times New Roman" w:hAnsi="Times New Roman" w:cs="Times New Roman"/>
          <w:sz w:val="24"/>
          <w:szCs w:val="24"/>
        </w:rPr>
        <w:t xml:space="preserve"> people communicate, share ideas and influence public opinions greatly. Social networking platforms like Twitter, Facebook and Instagram are rich sources of user-generated content that provides unique opportunities for sentiment analysis and by examining t</w:t>
      </w:r>
      <w:r>
        <w:rPr>
          <w:rFonts w:ascii="Times New Roman" w:eastAsia="Times New Roman" w:hAnsi="Times New Roman" w:cs="Times New Roman"/>
          <w:sz w:val="24"/>
          <w:szCs w:val="24"/>
        </w:rPr>
        <w:t>he sentiments expressed in social media posts, researchers can gain insights into public opinion, current trends and consumer behavior (Huang et al., 2022).</w:t>
      </w:r>
    </w:p>
    <w:p w14:paraId="15AB0B9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2.2.1 Importance of Sentiment Analysis in </w:t>
      </w:r>
      <w:proofErr w:type="gramStart"/>
      <w:r>
        <w:rPr>
          <w:rFonts w:ascii="Times New Roman" w:eastAsia="Times New Roman" w:hAnsi="Times New Roman" w:cs="Times New Roman"/>
          <w:b/>
          <w:sz w:val="24"/>
          <w:szCs w:val="24"/>
        </w:rPr>
        <w:t>Social Media</w:t>
      </w:r>
      <w:proofErr w:type="gramEnd"/>
    </w:p>
    <w:p w14:paraId="5DE79CA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in social media holds high importance across various fields:</w:t>
      </w:r>
    </w:p>
    <w:p w14:paraId="1971B0DA" w14:textId="77777777" w:rsidR="00810BF4" w:rsidRDefault="00C81CB4">
      <w:pPr>
        <w:numPr>
          <w:ilvl w:val="0"/>
          <w:numId w:val="12"/>
        </w:numPr>
        <w:spacing w:line="360" w:lineRule="auto"/>
        <w:jc w:val="both"/>
        <w:rPr>
          <w:sz w:val="24"/>
          <w:szCs w:val="24"/>
        </w:rPr>
      </w:pPr>
      <w:r>
        <w:rPr>
          <w:rFonts w:ascii="Times New Roman" w:eastAsia="Times New Roman" w:hAnsi="Times New Roman" w:cs="Times New Roman"/>
          <w:sz w:val="24"/>
          <w:szCs w:val="24"/>
        </w:rPr>
        <w:lastRenderedPageBreak/>
        <w:t>Business and Marketing: Companies use social media sentiment analysis to understand customer feelings towards their produ</w:t>
      </w:r>
      <w:r>
        <w:rPr>
          <w:rFonts w:ascii="Times New Roman" w:eastAsia="Times New Roman" w:hAnsi="Times New Roman" w:cs="Times New Roman"/>
          <w:sz w:val="24"/>
          <w:szCs w:val="24"/>
        </w:rPr>
        <w:t>cts and services which helps them track brand reputation, evaluate customer satisfaction and develop new marketing strategies. Positive sentiments can be used for promotional campaigns, while negative sentiments can promote customer service improvements an</w:t>
      </w:r>
      <w:r>
        <w:rPr>
          <w:rFonts w:ascii="Times New Roman" w:eastAsia="Times New Roman" w:hAnsi="Times New Roman" w:cs="Times New Roman"/>
          <w:sz w:val="24"/>
          <w:szCs w:val="24"/>
        </w:rPr>
        <w:t>d product renovations and changes.</w:t>
      </w:r>
    </w:p>
    <w:p w14:paraId="399A4A2D" w14:textId="77777777" w:rsidR="00810BF4" w:rsidRDefault="00C81CB4">
      <w:pPr>
        <w:numPr>
          <w:ilvl w:val="0"/>
          <w:numId w:val="12"/>
        </w:numPr>
        <w:spacing w:line="360" w:lineRule="auto"/>
        <w:jc w:val="both"/>
        <w:rPr>
          <w:sz w:val="24"/>
          <w:szCs w:val="24"/>
        </w:rPr>
      </w:pPr>
      <w:r>
        <w:rPr>
          <w:rFonts w:ascii="Times New Roman" w:eastAsia="Times New Roman" w:hAnsi="Times New Roman" w:cs="Times New Roman"/>
          <w:sz w:val="24"/>
          <w:szCs w:val="24"/>
        </w:rPr>
        <w:t>Politics and Public Opinion: Politicians and policymakers analyze social media sentiment to understand the opinion of the public on policies, candidates and current events as the feedback obtained can guide campaign strat</w:t>
      </w:r>
      <w:r>
        <w:rPr>
          <w:rFonts w:ascii="Times New Roman" w:eastAsia="Times New Roman" w:hAnsi="Times New Roman" w:cs="Times New Roman"/>
          <w:sz w:val="24"/>
          <w:szCs w:val="24"/>
        </w:rPr>
        <w:t xml:space="preserve">egies and decision making on policies. During elections, social media sentiment analysis provides insights into voter preferences and what are </w:t>
      </w:r>
      <w:proofErr w:type="gramStart"/>
      <w:r>
        <w:rPr>
          <w:rFonts w:ascii="Times New Roman" w:eastAsia="Times New Roman" w:hAnsi="Times New Roman" w:cs="Times New Roman"/>
          <w:sz w:val="24"/>
          <w:szCs w:val="24"/>
        </w:rPr>
        <w:t>their  key</w:t>
      </w:r>
      <w:proofErr w:type="gramEnd"/>
      <w:r>
        <w:rPr>
          <w:rFonts w:ascii="Times New Roman" w:eastAsia="Times New Roman" w:hAnsi="Times New Roman" w:cs="Times New Roman"/>
          <w:sz w:val="24"/>
          <w:szCs w:val="24"/>
        </w:rPr>
        <w:t xml:space="preserve"> issues of concern.</w:t>
      </w:r>
    </w:p>
    <w:p w14:paraId="6F1C75EA" w14:textId="77777777" w:rsidR="00810BF4" w:rsidRDefault="00C81CB4">
      <w:pPr>
        <w:numPr>
          <w:ilvl w:val="0"/>
          <w:numId w:val="12"/>
        </w:numPr>
        <w:spacing w:line="360" w:lineRule="auto"/>
        <w:jc w:val="both"/>
        <w:rPr>
          <w:sz w:val="24"/>
          <w:szCs w:val="24"/>
        </w:rPr>
      </w:pPr>
      <w:r>
        <w:rPr>
          <w:rFonts w:ascii="Times New Roman" w:eastAsia="Times New Roman" w:hAnsi="Times New Roman" w:cs="Times New Roman"/>
          <w:sz w:val="24"/>
          <w:szCs w:val="24"/>
        </w:rPr>
        <w:t>Healthcare: In the healthcare system sentiment analysis helps understand the feedba</w:t>
      </w:r>
      <w:r>
        <w:rPr>
          <w:rFonts w:ascii="Times New Roman" w:eastAsia="Times New Roman" w:hAnsi="Times New Roman" w:cs="Times New Roman"/>
          <w:sz w:val="24"/>
          <w:szCs w:val="24"/>
        </w:rPr>
        <w:t>ck of the services patients received in order to identify public concerns about health issues and monitor the spread of health-related misinformation which can help healthcare providers improve patient care and communication strategies.</w:t>
      </w:r>
    </w:p>
    <w:p w14:paraId="31E47C7B" w14:textId="77777777" w:rsidR="00810BF4" w:rsidRDefault="00C81CB4">
      <w:pPr>
        <w:numPr>
          <w:ilvl w:val="0"/>
          <w:numId w:val="12"/>
        </w:numPr>
        <w:spacing w:line="360" w:lineRule="auto"/>
        <w:jc w:val="both"/>
        <w:rPr>
          <w:sz w:val="24"/>
          <w:szCs w:val="24"/>
        </w:rPr>
      </w:pPr>
      <w:r>
        <w:rPr>
          <w:rFonts w:ascii="Times New Roman" w:eastAsia="Times New Roman" w:hAnsi="Times New Roman" w:cs="Times New Roman"/>
          <w:sz w:val="24"/>
          <w:szCs w:val="24"/>
        </w:rPr>
        <w:t>Media and Entertain</w:t>
      </w:r>
      <w:r>
        <w:rPr>
          <w:rFonts w:ascii="Times New Roman" w:eastAsia="Times New Roman" w:hAnsi="Times New Roman" w:cs="Times New Roman"/>
          <w:sz w:val="24"/>
          <w:szCs w:val="24"/>
        </w:rPr>
        <w:t>ment: Media organizations use sentiment analysis to measure the public reaction to news stories, television shows, movies and celebrities which provide guides for content creation, decision making and audience engagement strategies.</w:t>
      </w:r>
    </w:p>
    <w:p w14:paraId="258858D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2.2.2 Previous Studies </w:t>
      </w:r>
      <w:r>
        <w:rPr>
          <w:rFonts w:ascii="Times New Roman" w:eastAsia="Times New Roman" w:hAnsi="Times New Roman" w:cs="Times New Roman"/>
          <w:b/>
          <w:sz w:val="24"/>
          <w:szCs w:val="24"/>
        </w:rPr>
        <w:t>and Their Findings</w:t>
      </w:r>
    </w:p>
    <w:p w14:paraId="7AC622D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studies have done sentiment analysis in social media contexts and some have developed ways to analyze Twitter messages for sentiment classification, showing also the feasibility of using tweets as a data source for extracting people</w:t>
      </w:r>
      <w:r>
        <w:rPr>
          <w:rFonts w:ascii="Times New Roman" w:eastAsia="Times New Roman" w:hAnsi="Times New Roman" w:cs="Times New Roman"/>
          <w:sz w:val="24"/>
          <w:szCs w:val="24"/>
        </w:rPr>
        <w:t xml:space="preserve">'s </w:t>
      </w:r>
      <w:proofErr w:type="gramStart"/>
      <w:r>
        <w:rPr>
          <w:rFonts w:ascii="Times New Roman" w:eastAsia="Times New Roman" w:hAnsi="Times New Roman" w:cs="Times New Roman"/>
          <w:sz w:val="24"/>
          <w:szCs w:val="24"/>
        </w:rPr>
        <w:t>opinion(</w:t>
      </w:r>
      <w:proofErr w:type="gramEnd"/>
      <w:r>
        <w:rPr>
          <w:rFonts w:ascii="Times New Roman" w:eastAsia="Times New Roman" w:hAnsi="Times New Roman" w:cs="Times New Roman"/>
          <w:sz w:val="24"/>
          <w:szCs w:val="24"/>
        </w:rPr>
        <w:t>Mohammad et al., 2013). Others have investigated sentiment strength detection in social web content which gives insights into how effective various sentiment analysis techniques are (</w:t>
      </w:r>
      <w:proofErr w:type="spellStart"/>
      <w:r>
        <w:rPr>
          <w:rFonts w:ascii="Times New Roman" w:eastAsia="Times New Roman" w:hAnsi="Times New Roman" w:cs="Times New Roman"/>
          <w:sz w:val="24"/>
          <w:szCs w:val="24"/>
        </w:rPr>
        <w:t>NaijaSenti</w:t>
      </w:r>
      <w:proofErr w:type="spellEnd"/>
      <w:r>
        <w:rPr>
          <w:rFonts w:ascii="Times New Roman" w:eastAsia="Times New Roman" w:hAnsi="Times New Roman" w:cs="Times New Roman"/>
          <w:sz w:val="24"/>
          <w:szCs w:val="24"/>
        </w:rPr>
        <w:t xml:space="preserve"> et al., 2022) (Devlin et al., 2019).</w:t>
      </w:r>
    </w:p>
    <w:p w14:paraId="1E33D5B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appli</w:t>
      </w:r>
      <w:r>
        <w:rPr>
          <w:rFonts w:ascii="Times New Roman" w:eastAsia="Times New Roman" w:hAnsi="Times New Roman" w:cs="Times New Roman"/>
          <w:sz w:val="24"/>
          <w:szCs w:val="24"/>
        </w:rPr>
        <w:t xml:space="preserve">cations have also been explored for example, some studies have focused on political tweets by showing patterns in public opinion during election periods and in business domains, it was used to assess customer satisfaction on services like airlines to show </w:t>
      </w:r>
      <w:r>
        <w:rPr>
          <w:rFonts w:ascii="Times New Roman" w:eastAsia="Times New Roman" w:hAnsi="Times New Roman" w:cs="Times New Roman"/>
          <w:sz w:val="24"/>
          <w:szCs w:val="24"/>
        </w:rPr>
        <w:t>how sentiment analysis can inform service improvements (Huang et al., 2022).</w:t>
      </w:r>
    </w:p>
    <w:p w14:paraId="459BBE0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2.2.3 Challenges Specific to Social Media Sentiment Analysis</w:t>
      </w:r>
    </w:p>
    <w:p w14:paraId="02D6E55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Despite its potential, social media sentiment analysis presents several challenges:</w:t>
      </w:r>
    </w:p>
    <w:p w14:paraId="092A2F87" w14:textId="77777777" w:rsidR="00810BF4" w:rsidRDefault="00C81CB4">
      <w:pPr>
        <w:numPr>
          <w:ilvl w:val="0"/>
          <w:numId w:val="14"/>
        </w:numPr>
        <w:spacing w:line="360" w:lineRule="auto"/>
        <w:jc w:val="both"/>
        <w:rPr>
          <w:sz w:val="24"/>
          <w:szCs w:val="24"/>
        </w:rPr>
      </w:pPr>
      <w:r>
        <w:rPr>
          <w:rFonts w:ascii="Times New Roman" w:eastAsia="Times New Roman" w:hAnsi="Times New Roman" w:cs="Times New Roman"/>
          <w:sz w:val="24"/>
          <w:szCs w:val="24"/>
        </w:rPr>
        <w:t>Short and Informal Text: Social me</w:t>
      </w:r>
      <w:r>
        <w:rPr>
          <w:rFonts w:ascii="Times New Roman" w:eastAsia="Times New Roman" w:hAnsi="Times New Roman" w:cs="Times New Roman"/>
          <w:sz w:val="24"/>
          <w:szCs w:val="24"/>
        </w:rPr>
        <w:t xml:space="preserve">dia posts are most times short and written in informal language like slang, abbreviations and emojis </w:t>
      </w:r>
      <w:proofErr w:type="gramStart"/>
      <w:r>
        <w:rPr>
          <w:rFonts w:ascii="Times New Roman" w:eastAsia="Times New Roman" w:hAnsi="Times New Roman" w:cs="Times New Roman"/>
          <w:sz w:val="24"/>
          <w:szCs w:val="24"/>
        </w:rPr>
        <w:t>which  can</w:t>
      </w:r>
      <w:proofErr w:type="gramEnd"/>
      <w:r>
        <w:rPr>
          <w:rFonts w:ascii="Times New Roman" w:eastAsia="Times New Roman" w:hAnsi="Times New Roman" w:cs="Times New Roman"/>
          <w:sz w:val="24"/>
          <w:szCs w:val="24"/>
        </w:rPr>
        <w:t xml:space="preserve"> make it difficult for traditional NLP techniques to interpret the sentiment accurately.</w:t>
      </w:r>
    </w:p>
    <w:p w14:paraId="326E027F" w14:textId="77777777" w:rsidR="00810BF4" w:rsidRDefault="00C81CB4">
      <w:pPr>
        <w:numPr>
          <w:ilvl w:val="0"/>
          <w:numId w:val="14"/>
        </w:numPr>
        <w:spacing w:line="360" w:lineRule="auto"/>
        <w:jc w:val="both"/>
        <w:rPr>
          <w:sz w:val="24"/>
          <w:szCs w:val="24"/>
        </w:rPr>
      </w:pPr>
      <w:r>
        <w:rPr>
          <w:rFonts w:ascii="Times New Roman" w:eastAsia="Times New Roman" w:hAnsi="Times New Roman" w:cs="Times New Roman"/>
          <w:sz w:val="24"/>
          <w:szCs w:val="24"/>
        </w:rPr>
        <w:t>Sarcasm and Irony: Detecting sarcasm and irony is really</w:t>
      </w:r>
      <w:r>
        <w:rPr>
          <w:rFonts w:ascii="Times New Roman" w:eastAsia="Times New Roman" w:hAnsi="Times New Roman" w:cs="Times New Roman"/>
          <w:sz w:val="24"/>
          <w:szCs w:val="24"/>
        </w:rPr>
        <w:t xml:space="preserve"> challenging, as these expressions can invert the real sentiment of a message and more advanced techniques and contextual understanding are needed to address this issue.</w:t>
      </w:r>
    </w:p>
    <w:p w14:paraId="4162924D" w14:textId="77777777" w:rsidR="00810BF4" w:rsidRDefault="00C81CB4">
      <w:pPr>
        <w:numPr>
          <w:ilvl w:val="0"/>
          <w:numId w:val="14"/>
        </w:numPr>
        <w:spacing w:line="360" w:lineRule="auto"/>
        <w:jc w:val="both"/>
        <w:rPr>
          <w:sz w:val="24"/>
          <w:szCs w:val="24"/>
        </w:rPr>
      </w:pPr>
      <w:r>
        <w:rPr>
          <w:rFonts w:ascii="Times New Roman" w:eastAsia="Times New Roman" w:hAnsi="Times New Roman" w:cs="Times New Roman"/>
          <w:sz w:val="24"/>
          <w:szCs w:val="24"/>
        </w:rPr>
        <w:t>Multilingualism: Social media users frequently switch between languages or use multipl</w:t>
      </w:r>
      <w:r>
        <w:rPr>
          <w:rFonts w:ascii="Times New Roman" w:eastAsia="Times New Roman" w:hAnsi="Times New Roman" w:cs="Times New Roman"/>
          <w:sz w:val="24"/>
          <w:szCs w:val="24"/>
        </w:rPr>
        <w:t>e languages in a single post and it is essential that models that can handle multilingual data are developed for accurate sentiment analysis especially in regions like Nigeria where there are different languages (Huang et al., 2022).</w:t>
      </w:r>
    </w:p>
    <w:p w14:paraId="7D936C33" w14:textId="77777777" w:rsidR="00810BF4" w:rsidRDefault="00C81CB4">
      <w:pPr>
        <w:numPr>
          <w:ilvl w:val="0"/>
          <w:numId w:val="14"/>
        </w:numPr>
        <w:spacing w:line="360" w:lineRule="auto"/>
        <w:jc w:val="both"/>
        <w:rPr>
          <w:sz w:val="24"/>
          <w:szCs w:val="24"/>
        </w:rPr>
      </w:pPr>
      <w:r>
        <w:rPr>
          <w:rFonts w:ascii="Times New Roman" w:eastAsia="Times New Roman" w:hAnsi="Times New Roman" w:cs="Times New Roman"/>
          <w:sz w:val="24"/>
          <w:szCs w:val="24"/>
        </w:rPr>
        <w:t>Noise and Spam: Social</w:t>
      </w:r>
      <w:r>
        <w:rPr>
          <w:rFonts w:ascii="Times New Roman" w:eastAsia="Times New Roman" w:hAnsi="Times New Roman" w:cs="Times New Roman"/>
          <w:sz w:val="24"/>
          <w:szCs w:val="24"/>
        </w:rPr>
        <w:t xml:space="preserve"> media platforms are filled with noise and spam which can reduce the quality of sentiment analysis results. Effective data cleaning and filtering techniques are necessary to ensure the quality of the analysis.</w:t>
      </w:r>
    </w:p>
    <w:p w14:paraId="1BAAC8FB"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Sentiment Analysis Techniques</w:t>
      </w:r>
    </w:p>
    <w:p w14:paraId="01ED00C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w:t>
      </w:r>
      <w:r>
        <w:rPr>
          <w:rFonts w:ascii="Times New Roman" w:eastAsia="Times New Roman" w:hAnsi="Times New Roman" w:cs="Times New Roman"/>
          <w:sz w:val="24"/>
          <w:szCs w:val="24"/>
        </w:rPr>
        <w:t>alysis techniques have evolved increasingly over the years and has adapted to the complex human languages and the diverse ways in which sentiments are expressed. These techniques can be grouped broadly into three main approaches: rule-based methods, machin</w:t>
      </w:r>
      <w:r>
        <w:rPr>
          <w:rFonts w:ascii="Times New Roman" w:eastAsia="Times New Roman" w:hAnsi="Times New Roman" w:cs="Times New Roman"/>
          <w:sz w:val="24"/>
          <w:szCs w:val="24"/>
        </w:rPr>
        <w:t>e learning methods and deep learning methods.</w:t>
      </w:r>
    </w:p>
    <w:p w14:paraId="7C42AF1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2.3.1 Rule-Based Approaches</w:t>
      </w:r>
    </w:p>
    <w:p w14:paraId="25443AC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Rule-based approaches use manually coded rules to identify and classify sentiment through the use of sentiment lexicons, which are lists of words associated with positive or negative sentiments. When analyzing a </w:t>
      </w:r>
      <w:proofErr w:type="gramStart"/>
      <w:r>
        <w:rPr>
          <w:rFonts w:ascii="Times New Roman" w:eastAsia="Times New Roman" w:hAnsi="Times New Roman" w:cs="Times New Roman"/>
          <w:sz w:val="24"/>
          <w:szCs w:val="24"/>
        </w:rPr>
        <w:t>text</w:t>
      </w:r>
      <w:proofErr w:type="gramEnd"/>
      <w:r>
        <w:rPr>
          <w:rFonts w:ascii="Times New Roman" w:eastAsia="Times New Roman" w:hAnsi="Times New Roman" w:cs="Times New Roman"/>
          <w:sz w:val="24"/>
          <w:szCs w:val="24"/>
        </w:rPr>
        <w:t xml:space="preserve"> the system counts the number of positiv</w:t>
      </w:r>
      <w:r>
        <w:rPr>
          <w:rFonts w:ascii="Times New Roman" w:eastAsia="Times New Roman" w:hAnsi="Times New Roman" w:cs="Times New Roman"/>
          <w:sz w:val="24"/>
          <w:szCs w:val="24"/>
        </w:rPr>
        <w:t>e and negative words to determine the overall sentiment and while it is simple and easy to implement, rule-based approaches many times have issues with context, sarcasm and the varieties of human language. They can be rigid and fail to generalize well in d</w:t>
      </w:r>
      <w:r>
        <w:rPr>
          <w:rFonts w:ascii="Times New Roman" w:eastAsia="Times New Roman" w:hAnsi="Times New Roman" w:cs="Times New Roman"/>
          <w:sz w:val="24"/>
          <w:szCs w:val="24"/>
        </w:rPr>
        <w:t>ifferent domains and languages (Liu, 2012).</w:t>
      </w:r>
    </w:p>
    <w:p w14:paraId="458F0BC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2.3.2 Machine Learning Approaches</w:t>
      </w:r>
    </w:p>
    <w:p w14:paraId="1BC4A3D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approaches have brought a huge improvement to sentiment analysis and it involves training models on annotated datasets where the sentiment of each text sample is</w:t>
      </w:r>
      <w:r>
        <w:rPr>
          <w:rFonts w:ascii="Times New Roman" w:eastAsia="Times New Roman" w:hAnsi="Times New Roman" w:cs="Times New Roman"/>
          <w:sz w:val="24"/>
          <w:szCs w:val="24"/>
        </w:rPr>
        <w:t xml:space="preserve"> labeled. Common algorithms used in sentiment analysis include Naive Bayes, Support Vector Machines (SVM) and Logistic Regression. These models learn patterns and features from the training data which enables them to classify sentiments in new and unseen t</w:t>
      </w:r>
      <w:r>
        <w:rPr>
          <w:rFonts w:ascii="Times New Roman" w:eastAsia="Times New Roman" w:hAnsi="Times New Roman" w:cs="Times New Roman"/>
          <w:sz w:val="24"/>
          <w:szCs w:val="24"/>
        </w:rPr>
        <w:t>exts. Machine learning approaches generally offer better performance than rule-based methods because they can capture more complex patterns and relationships in the data but require a very large amount of labeled data and careful feature engineering to ach</w:t>
      </w:r>
      <w:r>
        <w:rPr>
          <w:rFonts w:ascii="Times New Roman" w:eastAsia="Times New Roman" w:hAnsi="Times New Roman" w:cs="Times New Roman"/>
          <w:sz w:val="24"/>
          <w:szCs w:val="24"/>
        </w:rPr>
        <w:t>ieve good results (Mohammad et al., 2013).</w:t>
      </w:r>
    </w:p>
    <w:p w14:paraId="61CD7BC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2.3.3 Deep Learning Approaches</w:t>
      </w:r>
    </w:p>
    <w:p w14:paraId="2312DFA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 approaches represent the latest advancements in sentiment analysis which leverage on neural networks mainly in architectures like Long Short-Term Memory (LSTM) networks</w:t>
      </w:r>
      <w:r>
        <w:rPr>
          <w:rFonts w:ascii="Times New Roman" w:eastAsia="Times New Roman" w:hAnsi="Times New Roman" w:cs="Times New Roman"/>
          <w:sz w:val="24"/>
          <w:szCs w:val="24"/>
        </w:rPr>
        <w:t>, Convolutional Neural Networks (CNN) and transformer-based models such as BERT and GPT. Deep learning models are capable of capturing important patterns and dependencies in the data most times doing better than traditional machine learning models. They ca</w:t>
      </w:r>
      <w:r>
        <w:rPr>
          <w:rFonts w:ascii="Times New Roman" w:eastAsia="Times New Roman" w:hAnsi="Times New Roman" w:cs="Times New Roman"/>
          <w:sz w:val="24"/>
          <w:szCs w:val="24"/>
        </w:rPr>
        <w:t xml:space="preserve">n automatically learn things from raw text which reduces the need for manual feature engineering; however, deep learning models require significant computational resources and large datasets for training and need careful tuning and regularization to avoid </w:t>
      </w:r>
      <w:r>
        <w:rPr>
          <w:rFonts w:ascii="Times New Roman" w:eastAsia="Times New Roman" w:hAnsi="Times New Roman" w:cs="Times New Roman"/>
          <w:sz w:val="24"/>
          <w:szCs w:val="24"/>
        </w:rPr>
        <w:t>overfitting (Devlin et al., 2019).</w:t>
      </w:r>
    </w:p>
    <w:p w14:paraId="261BF43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2.3.4 Comparison of Approaches</w:t>
      </w:r>
    </w:p>
    <w:p w14:paraId="1975ED2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sentiment analysis technique has its strengths and weaknesses. Rule-based approaches are straightforward to implement and interpret but lack flexibility and cannot cover a vast area. Ma</w:t>
      </w:r>
      <w:r>
        <w:rPr>
          <w:rFonts w:ascii="Times New Roman" w:eastAsia="Times New Roman" w:hAnsi="Times New Roman" w:cs="Times New Roman"/>
          <w:sz w:val="24"/>
          <w:szCs w:val="24"/>
        </w:rPr>
        <w:t>chine learning models strike a balance between simplicity and performance by providing improved accuracy and adaptability at the cost of requiring labeled data and feature engineering. Deep learning models are highly accurate and capable of handling comple</w:t>
      </w:r>
      <w:r>
        <w:rPr>
          <w:rFonts w:ascii="Times New Roman" w:eastAsia="Times New Roman" w:hAnsi="Times New Roman" w:cs="Times New Roman"/>
          <w:sz w:val="24"/>
          <w:szCs w:val="24"/>
        </w:rPr>
        <w:t>x language but demand very significant resources and expertise to develop and use effectively.</w:t>
      </w:r>
    </w:p>
    <w:p w14:paraId="5C17C9F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2.3.5 Applications of Sentiment Analysis Techniques</w:t>
      </w:r>
    </w:p>
    <w:p w14:paraId="17AB9F3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techniques have been applied across various fields with great success. In business they ar</w:t>
      </w:r>
      <w:r>
        <w:rPr>
          <w:rFonts w:ascii="Times New Roman" w:eastAsia="Times New Roman" w:hAnsi="Times New Roman" w:cs="Times New Roman"/>
          <w:sz w:val="24"/>
          <w:szCs w:val="24"/>
        </w:rPr>
        <w:t xml:space="preserve">e used to monitor customer feedback, track brand sentiment and analyze market trends. It </w:t>
      </w:r>
      <w:proofErr w:type="gramStart"/>
      <w:r>
        <w:rPr>
          <w:rFonts w:ascii="Times New Roman" w:eastAsia="Times New Roman" w:hAnsi="Times New Roman" w:cs="Times New Roman"/>
          <w:sz w:val="24"/>
          <w:szCs w:val="24"/>
        </w:rPr>
        <w:t>helps  to</w:t>
      </w:r>
      <w:proofErr w:type="gramEnd"/>
      <w:r>
        <w:rPr>
          <w:rFonts w:ascii="Times New Roman" w:eastAsia="Times New Roman" w:hAnsi="Times New Roman" w:cs="Times New Roman"/>
          <w:sz w:val="24"/>
          <w:szCs w:val="24"/>
        </w:rPr>
        <w:t xml:space="preserve"> understand public opinion on policies and candidates thereby providing valuable insights for campaign strategies in politics. In the healthcare system, they </w:t>
      </w:r>
      <w:r>
        <w:rPr>
          <w:rFonts w:ascii="Times New Roman" w:eastAsia="Times New Roman" w:hAnsi="Times New Roman" w:cs="Times New Roman"/>
          <w:sz w:val="24"/>
          <w:szCs w:val="24"/>
        </w:rPr>
        <w:t xml:space="preserve">analyze patient feedback </w:t>
      </w:r>
      <w:r>
        <w:rPr>
          <w:rFonts w:ascii="Times New Roman" w:eastAsia="Times New Roman" w:hAnsi="Times New Roman" w:cs="Times New Roman"/>
          <w:sz w:val="24"/>
          <w:szCs w:val="24"/>
        </w:rPr>
        <w:lastRenderedPageBreak/>
        <w:t>and social media discussions to improve healthcare services and identify public health concerns. Media organizations use it to measure the reactions of their audience to content and tailor what they offer accordingly.</w:t>
      </w:r>
    </w:p>
    <w:p w14:paraId="2E07A0FA"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Sentiment</w:t>
      </w:r>
      <w:r>
        <w:rPr>
          <w:rFonts w:ascii="Times New Roman" w:eastAsia="Times New Roman" w:hAnsi="Times New Roman" w:cs="Times New Roman"/>
          <w:b/>
          <w:sz w:val="24"/>
          <w:szCs w:val="24"/>
        </w:rPr>
        <w:t xml:space="preserve"> Analysis on Multilingual Data</w:t>
      </w:r>
    </w:p>
    <w:p w14:paraId="75B75FC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internet connects a large number of people, it increases the need to analyze sentiments expressed in many languages which have changed overtime. Sentiment analysis on multilingual data creates unique challenges and opp</w:t>
      </w:r>
      <w:r>
        <w:rPr>
          <w:rFonts w:ascii="Times New Roman" w:eastAsia="Times New Roman" w:hAnsi="Times New Roman" w:cs="Times New Roman"/>
          <w:sz w:val="24"/>
          <w:szCs w:val="24"/>
        </w:rPr>
        <w:t>ortunities in areas like Nigeria where multiple languages and dialects are common in social media interactions.</w:t>
      </w:r>
    </w:p>
    <w:p w14:paraId="16E3122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2.4.1 Challenges of Multilingual Sentiment Analysis</w:t>
      </w:r>
    </w:p>
    <w:p w14:paraId="203CB53E" w14:textId="77777777" w:rsidR="00810BF4" w:rsidRDefault="00C81CB4">
      <w:pPr>
        <w:numPr>
          <w:ilvl w:val="0"/>
          <w:numId w:val="1"/>
        </w:numPr>
        <w:spacing w:line="360" w:lineRule="auto"/>
        <w:jc w:val="both"/>
        <w:rPr>
          <w:sz w:val="24"/>
          <w:szCs w:val="24"/>
        </w:rPr>
      </w:pPr>
      <w:r>
        <w:rPr>
          <w:rFonts w:ascii="Times New Roman" w:eastAsia="Times New Roman" w:hAnsi="Times New Roman" w:cs="Times New Roman"/>
          <w:sz w:val="24"/>
          <w:szCs w:val="24"/>
        </w:rPr>
        <w:t>Language Diversity: Handling multiple languages requires the development of models that deci</w:t>
      </w:r>
      <w:r>
        <w:rPr>
          <w:rFonts w:ascii="Times New Roman" w:eastAsia="Times New Roman" w:hAnsi="Times New Roman" w:cs="Times New Roman"/>
          <w:sz w:val="24"/>
          <w:szCs w:val="24"/>
        </w:rPr>
        <w:t>pher and interpret many language structures, idiomatic expressions and cultural variations. In Nigeria, language diversity spans across major dialects which include Nigerian-Pidgin, Hausa, Yoruba and Igbo as well as other minor languages.</w:t>
      </w:r>
    </w:p>
    <w:p w14:paraId="5401D926" w14:textId="77777777" w:rsidR="00810BF4" w:rsidRDefault="00C81CB4">
      <w:pPr>
        <w:numPr>
          <w:ilvl w:val="0"/>
          <w:numId w:val="1"/>
        </w:numPr>
        <w:spacing w:line="360" w:lineRule="auto"/>
        <w:jc w:val="both"/>
        <w:rPr>
          <w:sz w:val="24"/>
          <w:szCs w:val="24"/>
        </w:rPr>
      </w:pPr>
      <w:r>
        <w:rPr>
          <w:rFonts w:ascii="Times New Roman" w:eastAsia="Times New Roman" w:hAnsi="Times New Roman" w:cs="Times New Roman"/>
          <w:sz w:val="24"/>
          <w:szCs w:val="24"/>
        </w:rPr>
        <w:t>Code-Switching: I</w:t>
      </w:r>
      <w:r>
        <w:rPr>
          <w:rFonts w:ascii="Times New Roman" w:eastAsia="Times New Roman" w:hAnsi="Times New Roman" w:cs="Times New Roman"/>
          <w:sz w:val="24"/>
          <w:szCs w:val="24"/>
        </w:rPr>
        <w:t>t is the process by which social media users switch between languages in the same post or even sentence which can sometimes make it difficult to comprehend the context or determine which sentiments are expressed using traditional language models accurately</w:t>
      </w:r>
      <w:r>
        <w:rPr>
          <w:rFonts w:ascii="Times New Roman" w:eastAsia="Times New Roman" w:hAnsi="Times New Roman" w:cs="Times New Roman"/>
          <w:sz w:val="24"/>
          <w:szCs w:val="24"/>
        </w:rPr>
        <w:t>.</w:t>
      </w:r>
    </w:p>
    <w:p w14:paraId="65F46789" w14:textId="77777777" w:rsidR="00810BF4" w:rsidRDefault="00C81CB4">
      <w:pPr>
        <w:numPr>
          <w:ilvl w:val="0"/>
          <w:numId w:val="1"/>
        </w:numPr>
        <w:spacing w:line="360" w:lineRule="auto"/>
        <w:jc w:val="both"/>
        <w:rPr>
          <w:sz w:val="24"/>
          <w:szCs w:val="24"/>
        </w:rPr>
      </w:pPr>
      <w:r>
        <w:rPr>
          <w:rFonts w:ascii="Times New Roman" w:eastAsia="Times New Roman" w:hAnsi="Times New Roman" w:cs="Times New Roman"/>
          <w:sz w:val="24"/>
          <w:szCs w:val="24"/>
        </w:rPr>
        <w:t>Lack of Resources: Many less spoken languages lack comprehensive language resources such as sentiment lexicons, annotated corpora and language models which reduces the development of large sentiment analysis systems for these languages (Huang et al., 202</w:t>
      </w:r>
      <w:r>
        <w:rPr>
          <w:rFonts w:ascii="Times New Roman" w:eastAsia="Times New Roman" w:hAnsi="Times New Roman" w:cs="Times New Roman"/>
          <w:sz w:val="24"/>
          <w:szCs w:val="24"/>
        </w:rPr>
        <w:t>2).</w:t>
      </w:r>
    </w:p>
    <w:p w14:paraId="6C34DFB7" w14:textId="77777777" w:rsidR="00810BF4" w:rsidRDefault="00C81CB4">
      <w:pPr>
        <w:numPr>
          <w:ilvl w:val="0"/>
          <w:numId w:val="1"/>
        </w:numPr>
        <w:spacing w:line="360" w:lineRule="auto"/>
        <w:jc w:val="both"/>
        <w:rPr>
          <w:sz w:val="24"/>
          <w:szCs w:val="24"/>
        </w:rPr>
      </w:pPr>
      <w:r>
        <w:rPr>
          <w:rFonts w:ascii="Times New Roman" w:eastAsia="Times New Roman" w:hAnsi="Times New Roman" w:cs="Times New Roman"/>
          <w:sz w:val="24"/>
          <w:szCs w:val="24"/>
        </w:rPr>
        <w:t>Translation Issues: Translating text to a single target language for analysis can introduce errors and lose context which affects sentiment accuracy as directly analyzing text in its original language is most times more accurate but requires specialize</w:t>
      </w:r>
      <w:r>
        <w:rPr>
          <w:rFonts w:ascii="Times New Roman" w:eastAsia="Times New Roman" w:hAnsi="Times New Roman" w:cs="Times New Roman"/>
          <w:sz w:val="24"/>
          <w:szCs w:val="24"/>
        </w:rPr>
        <w:t>d models for each language.</w:t>
      </w:r>
    </w:p>
    <w:p w14:paraId="43774D5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2.4.2 Techniques for Multilingual Sentiment Analysis</w:t>
      </w:r>
    </w:p>
    <w:p w14:paraId="52DFD98D" w14:textId="77777777" w:rsidR="00810BF4" w:rsidRDefault="00C81CB4">
      <w:pPr>
        <w:numPr>
          <w:ilvl w:val="0"/>
          <w:numId w:val="2"/>
        </w:numPr>
        <w:spacing w:line="360" w:lineRule="auto"/>
        <w:jc w:val="both"/>
        <w:rPr>
          <w:sz w:val="24"/>
          <w:szCs w:val="24"/>
        </w:rPr>
      </w:pPr>
      <w:r>
        <w:rPr>
          <w:rFonts w:ascii="Times New Roman" w:eastAsia="Times New Roman" w:hAnsi="Times New Roman" w:cs="Times New Roman"/>
          <w:sz w:val="24"/>
          <w:szCs w:val="24"/>
        </w:rPr>
        <w:t xml:space="preserve">Machine Translation: One common approach is to translate all text into a single language (usually English) and then perform sentiment analysis using models trained on that </w:t>
      </w:r>
      <w:r>
        <w:rPr>
          <w:rFonts w:ascii="Times New Roman" w:eastAsia="Times New Roman" w:hAnsi="Times New Roman" w:cs="Times New Roman"/>
          <w:sz w:val="24"/>
          <w:szCs w:val="24"/>
        </w:rPr>
        <w:lastRenderedPageBreak/>
        <w:t>lan</w:t>
      </w:r>
      <w:r>
        <w:rPr>
          <w:rFonts w:ascii="Times New Roman" w:eastAsia="Times New Roman" w:hAnsi="Times New Roman" w:cs="Times New Roman"/>
          <w:sz w:val="24"/>
          <w:szCs w:val="24"/>
        </w:rPr>
        <w:t>guage. This can make the process simple but lead to loss of sentiment variations and introduce translation errors.</w:t>
      </w:r>
    </w:p>
    <w:p w14:paraId="70A9DE38" w14:textId="77777777" w:rsidR="00810BF4" w:rsidRDefault="00C81CB4">
      <w:pPr>
        <w:numPr>
          <w:ilvl w:val="0"/>
          <w:numId w:val="2"/>
        </w:numPr>
        <w:spacing w:line="360" w:lineRule="auto"/>
        <w:jc w:val="both"/>
        <w:rPr>
          <w:sz w:val="24"/>
          <w:szCs w:val="24"/>
        </w:rPr>
      </w:pPr>
      <w:r>
        <w:rPr>
          <w:rFonts w:ascii="Times New Roman" w:eastAsia="Times New Roman" w:hAnsi="Times New Roman" w:cs="Times New Roman"/>
          <w:sz w:val="24"/>
          <w:szCs w:val="24"/>
        </w:rPr>
        <w:t xml:space="preserve">Multilingual Embeddings: Techniques like multilingual word embeddings and language models (e.g., MUSE, </w:t>
      </w:r>
      <w:proofErr w:type="spellStart"/>
      <w:r>
        <w:rPr>
          <w:rFonts w:ascii="Times New Roman" w:eastAsia="Times New Roman" w:hAnsi="Times New Roman" w:cs="Times New Roman"/>
          <w:sz w:val="24"/>
          <w:szCs w:val="24"/>
        </w:rPr>
        <w:t>mBERT</w:t>
      </w:r>
      <w:proofErr w:type="spellEnd"/>
      <w:r>
        <w:rPr>
          <w:rFonts w:ascii="Times New Roman" w:eastAsia="Times New Roman" w:hAnsi="Times New Roman" w:cs="Times New Roman"/>
          <w:sz w:val="24"/>
          <w:szCs w:val="24"/>
        </w:rPr>
        <w:t>) allow for the presentation of text in different languages within a common vector space which allows the development of models that can process mul</w:t>
      </w:r>
      <w:r>
        <w:rPr>
          <w:rFonts w:ascii="Times New Roman" w:eastAsia="Times New Roman" w:hAnsi="Times New Roman" w:cs="Times New Roman"/>
          <w:sz w:val="24"/>
          <w:szCs w:val="24"/>
        </w:rPr>
        <w:t>tiple languages at the same time to preserve the semantic meaning and context.</w:t>
      </w:r>
    </w:p>
    <w:p w14:paraId="3FBF0F0B" w14:textId="77777777" w:rsidR="00810BF4" w:rsidRDefault="00C81CB4">
      <w:pPr>
        <w:numPr>
          <w:ilvl w:val="0"/>
          <w:numId w:val="2"/>
        </w:numPr>
        <w:spacing w:line="360" w:lineRule="auto"/>
        <w:jc w:val="both"/>
        <w:rPr>
          <w:sz w:val="24"/>
          <w:szCs w:val="24"/>
        </w:rPr>
      </w:pPr>
      <w:r>
        <w:rPr>
          <w:rFonts w:ascii="Times New Roman" w:eastAsia="Times New Roman" w:hAnsi="Times New Roman" w:cs="Times New Roman"/>
          <w:sz w:val="24"/>
          <w:szCs w:val="24"/>
        </w:rPr>
        <w:t>Transfer Learning: Trained models on large datasets in resource rich languages can be used with smaller specific language datasets so as to utilize the knowledge learned from th</w:t>
      </w:r>
      <w:r>
        <w:rPr>
          <w:rFonts w:ascii="Times New Roman" w:eastAsia="Times New Roman" w:hAnsi="Times New Roman" w:cs="Times New Roman"/>
          <w:sz w:val="24"/>
          <w:szCs w:val="24"/>
        </w:rPr>
        <w:t>e larger dataset to improve performance on less resourced languages (Devlin et al., 2019).</w:t>
      </w:r>
    </w:p>
    <w:p w14:paraId="1FB0E6D9" w14:textId="77777777" w:rsidR="00810BF4" w:rsidRDefault="00C81CB4">
      <w:pPr>
        <w:numPr>
          <w:ilvl w:val="0"/>
          <w:numId w:val="2"/>
        </w:numPr>
        <w:spacing w:line="360" w:lineRule="auto"/>
        <w:jc w:val="both"/>
        <w:rPr>
          <w:sz w:val="24"/>
          <w:szCs w:val="24"/>
        </w:rPr>
      </w:pPr>
      <w:r>
        <w:rPr>
          <w:rFonts w:ascii="Times New Roman" w:eastAsia="Times New Roman" w:hAnsi="Times New Roman" w:cs="Times New Roman"/>
          <w:sz w:val="24"/>
          <w:szCs w:val="24"/>
        </w:rPr>
        <w:t xml:space="preserve">Hybrid Approaches: Combining machine translation, multilingual embeddings and transfer learning can create a large system which can handle data from many languages. </w:t>
      </w:r>
      <w:r>
        <w:rPr>
          <w:rFonts w:ascii="Times New Roman" w:eastAsia="Times New Roman" w:hAnsi="Times New Roman" w:cs="Times New Roman"/>
          <w:sz w:val="24"/>
          <w:szCs w:val="24"/>
        </w:rPr>
        <w:t>These hybrid models can adapt to the variations of different languages and provide more accurate sentiment analysis.</w:t>
      </w:r>
    </w:p>
    <w:p w14:paraId="6094E21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2.4.3 Applications in the Nigerian Context</w:t>
      </w:r>
    </w:p>
    <w:p w14:paraId="4AB3066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Nigeria, sentiment analysis on multilingual social media data can provide relevant insights i</w:t>
      </w:r>
      <w:r>
        <w:rPr>
          <w:rFonts w:ascii="Times New Roman" w:eastAsia="Times New Roman" w:hAnsi="Times New Roman" w:cs="Times New Roman"/>
          <w:sz w:val="24"/>
          <w:szCs w:val="24"/>
        </w:rPr>
        <w:t>nto public opinion in different languages and cultural groups. It means understanding customer sentiments from a larger demographic and using more inclusive marketing strategies in business while for policymakers it provides a large understanding of public</w:t>
      </w:r>
      <w:r>
        <w:rPr>
          <w:rFonts w:ascii="Times New Roman" w:eastAsia="Times New Roman" w:hAnsi="Times New Roman" w:cs="Times New Roman"/>
          <w:sz w:val="24"/>
          <w:szCs w:val="24"/>
        </w:rPr>
        <w:t xml:space="preserve"> opinion which helps them to create policies that are in line with many communities. In the healthcare system, analyzing multilingual feedback can improve service delivery by addressing the concerns of different language groups.</w:t>
      </w:r>
    </w:p>
    <w:p w14:paraId="5109095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2.4.4 Case Studies and Find</w:t>
      </w:r>
      <w:r>
        <w:rPr>
          <w:rFonts w:ascii="Times New Roman" w:eastAsia="Times New Roman" w:hAnsi="Times New Roman" w:cs="Times New Roman"/>
          <w:b/>
          <w:sz w:val="24"/>
          <w:szCs w:val="24"/>
        </w:rPr>
        <w:t>ings</w:t>
      </w:r>
    </w:p>
    <w:p w14:paraId="62B80E5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have highlighted the effectiveness of multilingual sentiment analysis, for instance studies from multilingual social media data from Nigerian users has shown that incorporating local languages with English improves sentiment classifica</w:t>
      </w:r>
      <w:r>
        <w:rPr>
          <w:rFonts w:ascii="Times New Roman" w:eastAsia="Times New Roman" w:hAnsi="Times New Roman" w:cs="Times New Roman"/>
          <w:sz w:val="24"/>
          <w:szCs w:val="24"/>
        </w:rPr>
        <w:t>tion and greatly increased its accuracy (Huang et al., 2022). These studies show how important it is to consider various languages in sentiment analysis to get the true sentiment expressed by users.</w:t>
      </w:r>
    </w:p>
    <w:p w14:paraId="4A0C1C17" w14:textId="77777777" w:rsidR="00810BF4" w:rsidRDefault="00810BF4">
      <w:pPr>
        <w:spacing w:line="360" w:lineRule="auto"/>
        <w:jc w:val="both"/>
        <w:rPr>
          <w:rFonts w:ascii="Times New Roman" w:eastAsia="Times New Roman" w:hAnsi="Times New Roman" w:cs="Times New Roman"/>
          <w:sz w:val="24"/>
          <w:szCs w:val="24"/>
        </w:rPr>
      </w:pPr>
    </w:p>
    <w:p w14:paraId="4D9E866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2.5 Machine Learning </w:t>
      </w:r>
      <w:proofErr w:type="gramStart"/>
      <w:r>
        <w:rPr>
          <w:rFonts w:ascii="Times New Roman" w:eastAsia="Times New Roman" w:hAnsi="Times New Roman" w:cs="Times New Roman"/>
          <w:b/>
          <w:sz w:val="24"/>
          <w:szCs w:val="24"/>
        </w:rPr>
        <w:t>Algorithms  in</w:t>
      </w:r>
      <w:proofErr w:type="gramEnd"/>
      <w:r>
        <w:rPr>
          <w:rFonts w:ascii="Times New Roman" w:eastAsia="Times New Roman" w:hAnsi="Times New Roman" w:cs="Times New Roman"/>
          <w:b/>
          <w:sz w:val="24"/>
          <w:szCs w:val="24"/>
        </w:rPr>
        <w:t xml:space="preserve"> Sentiment Analysis</w:t>
      </w:r>
    </w:p>
    <w:p w14:paraId="55980F4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Algorithms such as Logistic regression and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classifier are fundamental statistical techniques used in binary classification tasks which make both algorithms highly relevant for sentiment a</w:t>
      </w:r>
      <w:r>
        <w:rPr>
          <w:rFonts w:ascii="Times New Roman" w:eastAsia="Times New Roman" w:hAnsi="Times New Roman" w:cs="Times New Roman"/>
          <w:sz w:val="24"/>
          <w:szCs w:val="24"/>
        </w:rPr>
        <w:t xml:space="preserve">nalysis where the goal is to classify text as either positive or negative sentiment.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this section explores the application of Machine Learning Algorithms like Support Vector Machine and Long Short-Term Memory in sentiment analysis showing its advantag</w:t>
      </w:r>
      <w:r>
        <w:rPr>
          <w:rFonts w:ascii="Times New Roman" w:eastAsia="Times New Roman" w:hAnsi="Times New Roman" w:cs="Times New Roman"/>
          <w:sz w:val="24"/>
          <w:szCs w:val="24"/>
        </w:rPr>
        <w:t>es, limitations and implementation.</w:t>
      </w:r>
    </w:p>
    <w:p w14:paraId="458E6D5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2.5.1 Overview of Logistic Regression</w:t>
      </w:r>
    </w:p>
    <w:p w14:paraId="04062B1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type of regression analysis used to predict the outcome of a binary dependent variable based on one or more independent variables. It estimates the probabili</w:t>
      </w:r>
      <w:r>
        <w:rPr>
          <w:rFonts w:ascii="Times New Roman" w:eastAsia="Times New Roman" w:hAnsi="Times New Roman" w:cs="Times New Roman"/>
          <w:sz w:val="24"/>
          <w:szCs w:val="24"/>
        </w:rPr>
        <w:t>ty that a given input belongs to a particular class. The logistic function is also known as the sigmoid function which maps predicted values to probabilities and constrains them between 0 and 1. This probabilistic output makes logistic regression particula</w:t>
      </w:r>
      <w:r>
        <w:rPr>
          <w:rFonts w:ascii="Times New Roman" w:eastAsia="Times New Roman" w:hAnsi="Times New Roman" w:cs="Times New Roman"/>
          <w:sz w:val="24"/>
          <w:szCs w:val="24"/>
        </w:rPr>
        <w:t>rly suitable for classification tasks.</w:t>
      </w:r>
    </w:p>
    <w:p w14:paraId="7BB065A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Logistic Regression</w:t>
      </w:r>
    </w:p>
    <w:p w14:paraId="39379B85" w14:textId="77777777" w:rsidR="00810BF4" w:rsidRDefault="00C81CB4">
      <w:pPr>
        <w:numPr>
          <w:ilvl w:val="0"/>
          <w:numId w:val="4"/>
        </w:numPr>
        <w:spacing w:line="360" w:lineRule="auto"/>
        <w:jc w:val="both"/>
        <w:rPr>
          <w:sz w:val="24"/>
          <w:szCs w:val="24"/>
        </w:rPr>
      </w:pPr>
      <w:r>
        <w:rPr>
          <w:rFonts w:ascii="Times New Roman" w:eastAsia="Times New Roman" w:hAnsi="Times New Roman" w:cs="Times New Roman"/>
          <w:sz w:val="24"/>
          <w:szCs w:val="24"/>
        </w:rPr>
        <w:t>Simplicity and Interpretability: Logistic regression is easy to understand and implement. The model's coefficients indicate the relationship between each feature and the probability o</w:t>
      </w:r>
      <w:r>
        <w:rPr>
          <w:rFonts w:ascii="Times New Roman" w:eastAsia="Times New Roman" w:hAnsi="Times New Roman" w:cs="Times New Roman"/>
          <w:sz w:val="24"/>
          <w:szCs w:val="24"/>
        </w:rPr>
        <w:t>f the target outcome which makes it easy to interpret and transparent.</w:t>
      </w:r>
    </w:p>
    <w:p w14:paraId="2556027A" w14:textId="77777777" w:rsidR="00810BF4" w:rsidRDefault="00C81CB4">
      <w:pPr>
        <w:numPr>
          <w:ilvl w:val="0"/>
          <w:numId w:val="4"/>
        </w:numPr>
        <w:spacing w:line="360" w:lineRule="auto"/>
        <w:jc w:val="both"/>
        <w:rPr>
          <w:sz w:val="24"/>
          <w:szCs w:val="24"/>
        </w:rPr>
      </w:pPr>
      <w:r>
        <w:rPr>
          <w:rFonts w:ascii="Times New Roman" w:eastAsia="Times New Roman" w:hAnsi="Times New Roman" w:cs="Times New Roman"/>
          <w:sz w:val="24"/>
          <w:szCs w:val="24"/>
        </w:rPr>
        <w:t>Efficiency: Logistic regression is computationally efficient which is advantageous when dealing with large datasets. Its relatively low computational complexity allows it to scale well.</w:t>
      </w:r>
    </w:p>
    <w:p w14:paraId="6FA9CEE5" w14:textId="77777777" w:rsidR="00810BF4" w:rsidRDefault="00C81CB4">
      <w:pPr>
        <w:numPr>
          <w:ilvl w:val="0"/>
          <w:numId w:val="4"/>
        </w:numPr>
        <w:spacing w:line="360" w:lineRule="auto"/>
        <w:jc w:val="both"/>
        <w:rPr>
          <w:sz w:val="24"/>
          <w:szCs w:val="24"/>
        </w:rPr>
      </w:pPr>
      <w:r>
        <w:rPr>
          <w:rFonts w:ascii="Times New Roman" w:eastAsia="Times New Roman" w:hAnsi="Times New Roman" w:cs="Times New Roman"/>
          <w:sz w:val="24"/>
          <w:szCs w:val="24"/>
        </w:rPr>
        <w:t>Performance: Despite it being simple logistic regression often performs competitively with more complex models, especially when the relationship between features and the target is approximately linear.</w:t>
      </w:r>
    </w:p>
    <w:p w14:paraId="6073197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Logistic Regression</w:t>
      </w:r>
    </w:p>
    <w:p w14:paraId="3AA4777E" w14:textId="77777777" w:rsidR="00810BF4" w:rsidRDefault="00C81CB4">
      <w:pPr>
        <w:numPr>
          <w:ilvl w:val="0"/>
          <w:numId w:val="5"/>
        </w:numPr>
        <w:spacing w:line="360" w:lineRule="auto"/>
        <w:jc w:val="both"/>
        <w:rPr>
          <w:sz w:val="24"/>
          <w:szCs w:val="24"/>
        </w:rPr>
      </w:pPr>
      <w:r>
        <w:rPr>
          <w:rFonts w:ascii="Times New Roman" w:eastAsia="Times New Roman" w:hAnsi="Times New Roman" w:cs="Times New Roman"/>
          <w:sz w:val="24"/>
          <w:szCs w:val="24"/>
        </w:rPr>
        <w:t>Linearity Assumpti</w:t>
      </w:r>
      <w:r>
        <w:rPr>
          <w:rFonts w:ascii="Times New Roman" w:eastAsia="Times New Roman" w:hAnsi="Times New Roman" w:cs="Times New Roman"/>
          <w:sz w:val="24"/>
          <w:szCs w:val="24"/>
        </w:rPr>
        <w:t>on: Logistic regression assumes a linear relationship between the independent variables and the log-odds of the dependent variable which can limit its performance when dealing with more complex and non-linear data.</w:t>
      </w:r>
    </w:p>
    <w:p w14:paraId="5288FC62" w14:textId="77777777" w:rsidR="00810BF4" w:rsidRDefault="00C81CB4">
      <w:pPr>
        <w:numPr>
          <w:ilvl w:val="0"/>
          <w:numId w:val="5"/>
        </w:numPr>
        <w:spacing w:line="360" w:lineRule="auto"/>
        <w:jc w:val="both"/>
        <w:rPr>
          <w:sz w:val="24"/>
          <w:szCs w:val="24"/>
        </w:rPr>
      </w:pPr>
      <w:r>
        <w:rPr>
          <w:rFonts w:ascii="Times New Roman" w:eastAsia="Times New Roman" w:hAnsi="Times New Roman" w:cs="Times New Roman"/>
          <w:sz w:val="24"/>
          <w:szCs w:val="24"/>
        </w:rPr>
        <w:lastRenderedPageBreak/>
        <w:t>Feature Engineering: The effectiveness of</w:t>
      </w:r>
      <w:r>
        <w:rPr>
          <w:rFonts w:ascii="Times New Roman" w:eastAsia="Times New Roman" w:hAnsi="Times New Roman" w:cs="Times New Roman"/>
          <w:sz w:val="24"/>
          <w:szCs w:val="24"/>
        </w:rPr>
        <w:t xml:space="preserve"> logistic regression depends heavily on the quality of the input features and significant effort may be required to preprocess text data and engineer relevant features like n-grams or TF-IDF scores.</w:t>
      </w:r>
    </w:p>
    <w:p w14:paraId="6C470CBF" w14:textId="77777777" w:rsidR="00810BF4" w:rsidRDefault="00C81CB4">
      <w:pPr>
        <w:numPr>
          <w:ilvl w:val="0"/>
          <w:numId w:val="5"/>
        </w:numPr>
        <w:spacing w:line="360" w:lineRule="auto"/>
        <w:jc w:val="both"/>
        <w:rPr>
          <w:sz w:val="24"/>
          <w:szCs w:val="24"/>
        </w:rPr>
      </w:pPr>
      <w:r>
        <w:rPr>
          <w:rFonts w:ascii="Times New Roman" w:eastAsia="Times New Roman" w:hAnsi="Times New Roman" w:cs="Times New Roman"/>
          <w:sz w:val="24"/>
          <w:szCs w:val="24"/>
        </w:rPr>
        <w:t>Multicollinearity: High correlation among features can af</w:t>
      </w:r>
      <w:r>
        <w:rPr>
          <w:rFonts w:ascii="Times New Roman" w:eastAsia="Times New Roman" w:hAnsi="Times New Roman" w:cs="Times New Roman"/>
          <w:sz w:val="24"/>
          <w:szCs w:val="24"/>
        </w:rPr>
        <w:t>fect the model’s coefficients negatively which can lead to instability and reduced interpretability. Regularization techniques such as L1 (Lasso) or L2 (Ridge) can mitigate this issue.</w:t>
      </w:r>
    </w:p>
    <w:p w14:paraId="7CC0F0B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in Sentiment Analysis</w:t>
      </w:r>
    </w:p>
    <w:p w14:paraId="10DFD46F" w14:textId="77777777" w:rsidR="00810BF4" w:rsidRDefault="00C81CB4">
      <w:pPr>
        <w:numPr>
          <w:ilvl w:val="0"/>
          <w:numId w:val="8"/>
        </w:numPr>
        <w:spacing w:line="360" w:lineRule="auto"/>
        <w:jc w:val="both"/>
        <w:rPr>
          <w:sz w:val="24"/>
          <w:szCs w:val="24"/>
        </w:rPr>
      </w:pPr>
      <w:r>
        <w:rPr>
          <w:rFonts w:ascii="Times New Roman" w:eastAsia="Times New Roman" w:hAnsi="Times New Roman" w:cs="Times New Roman"/>
          <w:sz w:val="24"/>
          <w:szCs w:val="24"/>
        </w:rPr>
        <w:t>Text Preprocessing: Before applyin</w:t>
      </w:r>
      <w:r>
        <w:rPr>
          <w:rFonts w:ascii="Times New Roman" w:eastAsia="Times New Roman" w:hAnsi="Times New Roman" w:cs="Times New Roman"/>
          <w:sz w:val="24"/>
          <w:szCs w:val="24"/>
        </w:rPr>
        <w:t xml:space="preserve">g logistic </w:t>
      </w:r>
      <w:proofErr w:type="gramStart"/>
      <w:r>
        <w:rPr>
          <w:rFonts w:ascii="Times New Roman" w:eastAsia="Times New Roman" w:hAnsi="Times New Roman" w:cs="Times New Roman"/>
          <w:sz w:val="24"/>
          <w:szCs w:val="24"/>
        </w:rPr>
        <w:t>regression</w:t>
      </w:r>
      <w:proofErr w:type="gramEnd"/>
      <w:r>
        <w:rPr>
          <w:rFonts w:ascii="Times New Roman" w:eastAsia="Times New Roman" w:hAnsi="Times New Roman" w:cs="Times New Roman"/>
          <w:sz w:val="24"/>
          <w:szCs w:val="24"/>
        </w:rPr>
        <w:t xml:space="preserve"> the text data must be cleaned and transformed into a numerical way which can be done using steps such as tokenization, removal of stop words, stemming or lemmatization and converting text into feature vectors using methods like Bag of</w:t>
      </w:r>
      <w:r>
        <w:rPr>
          <w:rFonts w:ascii="Times New Roman" w:eastAsia="Times New Roman" w:hAnsi="Times New Roman" w:cs="Times New Roman"/>
          <w:sz w:val="24"/>
          <w:szCs w:val="24"/>
        </w:rPr>
        <w:t xml:space="preserve"> Words or TF-IDF.</w:t>
      </w:r>
    </w:p>
    <w:p w14:paraId="75E55719" w14:textId="77777777" w:rsidR="00810BF4" w:rsidRDefault="00C81CB4">
      <w:pPr>
        <w:numPr>
          <w:ilvl w:val="0"/>
          <w:numId w:val="8"/>
        </w:numPr>
        <w:spacing w:line="360" w:lineRule="auto"/>
        <w:jc w:val="both"/>
        <w:rPr>
          <w:sz w:val="24"/>
          <w:szCs w:val="24"/>
        </w:rPr>
      </w:pPr>
      <w:r>
        <w:rPr>
          <w:rFonts w:ascii="Times New Roman" w:eastAsia="Times New Roman" w:hAnsi="Times New Roman" w:cs="Times New Roman"/>
          <w:sz w:val="24"/>
          <w:szCs w:val="24"/>
        </w:rPr>
        <w:t>Feature Selection: Effective feature selection is very important for improving model performance and ability to interpret. Techniques such as chi-square testing or mutual information can help identify the most important features for senti</w:t>
      </w:r>
      <w:r>
        <w:rPr>
          <w:rFonts w:ascii="Times New Roman" w:eastAsia="Times New Roman" w:hAnsi="Times New Roman" w:cs="Times New Roman"/>
          <w:sz w:val="24"/>
          <w:szCs w:val="24"/>
        </w:rPr>
        <w:t>ment classification.</w:t>
      </w:r>
    </w:p>
    <w:p w14:paraId="7A4B63CC" w14:textId="77777777" w:rsidR="00810BF4" w:rsidRDefault="00C81CB4">
      <w:pPr>
        <w:numPr>
          <w:ilvl w:val="0"/>
          <w:numId w:val="8"/>
        </w:numPr>
        <w:spacing w:line="360" w:lineRule="auto"/>
        <w:jc w:val="both"/>
        <w:rPr>
          <w:sz w:val="24"/>
          <w:szCs w:val="24"/>
        </w:rPr>
      </w:pPr>
      <w:r>
        <w:rPr>
          <w:rFonts w:ascii="Times New Roman" w:eastAsia="Times New Roman" w:hAnsi="Times New Roman" w:cs="Times New Roman"/>
          <w:sz w:val="24"/>
          <w:szCs w:val="24"/>
        </w:rPr>
        <w:t>Model Training and Evaluation: Logistic regression models are trained on labeled datasets where the sentiment of each text sample is known. The training process involves optimizing the model’s coefficients to minimize the error in pred</w:t>
      </w:r>
      <w:r>
        <w:rPr>
          <w:rFonts w:ascii="Times New Roman" w:eastAsia="Times New Roman" w:hAnsi="Times New Roman" w:cs="Times New Roman"/>
          <w:sz w:val="24"/>
          <w:szCs w:val="24"/>
        </w:rPr>
        <w:t>icting the target sentiment. Model evaluation is typically performed using metrics such as accuracy, precision, recall and F1-score often with cross-validation to ensure versatility.</w:t>
      </w:r>
    </w:p>
    <w:p w14:paraId="394083EB" w14:textId="77777777" w:rsidR="00810BF4" w:rsidRDefault="00C81CB4">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2.5.2 Overview of Support Vector Machines (SVM) </w:t>
      </w:r>
    </w:p>
    <w:p w14:paraId="7B119D1E"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 Machines </w:t>
      </w:r>
      <w:r>
        <w:rPr>
          <w:rFonts w:ascii="Times New Roman" w:eastAsia="Times New Roman" w:hAnsi="Times New Roman" w:cs="Times New Roman"/>
          <w:sz w:val="24"/>
          <w:szCs w:val="24"/>
        </w:rPr>
        <w:t>(SVMs) are a powerful machine learning technique that suits sentiment analysis tasks involving classification of text data into categories like positive, negative or neutral. SVMs aim to find a hyperplane in a high-dimensional feature space that best separ</w:t>
      </w:r>
      <w:r>
        <w:rPr>
          <w:rFonts w:ascii="Times New Roman" w:eastAsia="Times New Roman" w:hAnsi="Times New Roman" w:cs="Times New Roman"/>
          <w:sz w:val="24"/>
          <w:szCs w:val="24"/>
        </w:rPr>
        <w:t>ates comments with various sentiment polarities.</w:t>
      </w:r>
    </w:p>
    <w:p w14:paraId="6DC5846D"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SVM for Sentiment Analysis</w:t>
      </w:r>
    </w:p>
    <w:p w14:paraId="4D76459A" w14:textId="77777777" w:rsidR="00810BF4" w:rsidRDefault="00C81CB4">
      <w:pPr>
        <w:numPr>
          <w:ilvl w:val="0"/>
          <w:numId w:val="6"/>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 Accuracy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SVMs is good at finding maximum decision boundaries which leads to potentially high classification accuracy in sentiment analysis.</w:t>
      </w:r>
    </w:p>
    <w:p w14:paraId="4D591676" w14:textId="77777777" w:rsidR="00810BF4" w:rsidRDefault="00C81CB4">
      <w:pPr>
        <w:numPr>
          <w:ilvl w:val="0"/>
          <w:numId w:val="6"/>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Robust to Noise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SVMs focus on identifying the most critical data points (support vectors) for classification, making them less prone to irrelevant information and noise which are most times present in social media comments like typos or slang.</w:t>
      </w:r>
    </w:p>
    <w:p w14:paraId="6DBF8DD2" w14:textId="77777777" w:rsidR="00810BF4" w:rsidRDefault="00C81CB4">
      <w:pPr>
        <w:numPr>
          <w:ilvl w:val="0"/>
          <w:numId w:val="6"/>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Works Well </w:t>
      </w:r>
      <w:r>
        <w:rPr>
          <w:rFonts w:ascii="Times New Roman" w:eastAsia="Times New Roman" w:hAnsi="Times New Roman" w:cs="Times New Roman"/>
          <w:sz w:val="24"/>
          <w:szCs w:val="24"/>
        </w:rPr>
        <w:t>with High-Dimensional Data</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Sentiment analysis involves analyzing text data which can be represented in a high-dimensional feature space and they are equipped to handle such data efficiently.</w:t>
      </w:r>
    </w:p>
    <w:p w14:paraId="68B0B323"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of SVM for Multilingual Social Media Sentiment Analy</w:t>
      </w:r>
      <w:r>
        <w:rPr>
          <w:rFonts w:ascii="Times New Roman" w:eastAsia="Times New Roman" w:hAnsi="Times New Roman" w:cs="Times New Roman"/>
          <w:sz w:val="24"/>
          <w:szCs w:val="24"/>
        </w:rPr>
        <w:t>sis</w:t>
      </w:r>
    </w:p>
    <w:p w14:paraId="5DD53DAC" w14:textId="77777777" w:rsidR="00810BF4" w:rsidRDefault="00C81CB4">
      <w:pPr>
        <w:numPr>
          <w:ilvl w:val="0"/>
          <w:numId w:val="47"/>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Effective sentiment analysis requires crafting informative features from the text data. This can be difficult for multilingual comments as sentiment can be expressed differently in different languages and cultures.</w:t>
      </w:r>
    </w:p>
    <w:p w14:paraId="58ABE845" w14:textId="77777777" w:rsidR="00810BF4" w:rsidRDefault="00C81CB4">
      <w:pPr>
        <w:numPr>
          <w:ilvl w:val="0"/>
          <w:numId w:val="47"/>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Interpre</w:t>
      </w:r>
      <w:r>
        <w:rPr>
          <w:rFonts w:ascii="Times New Roman" w:eastAsia="Times New Roman" w:hAnsi="Times New Roman" w:cs="Times New Roman"/>
          <w:sz w:val="24"/>
          <w:szCs w:val="24"/>
        </w:rPr>
        <w:t xml:space="preserve">tability: SVMs can make it difficult to understand how they arrive at certain </w:t>
      </w:r>
      <w:proofErr w:type="spellStart"/>
      <w:proofErr w:type="gramStart"/>
      <w:r>
        <w:rPr>
          <w:rFonts w:ascii="Times New Roman" w:eastAsia="Times New Roman" w:hAnsi="Times New Roman" w:cs="Times New Roman"/>
          <w:sz w:val="24"/>
          <w:szCs w:val="24"/>
        </w:rPr>
        <w:t>classifications.This</w:t>
      </w:r>
      <w:proofErr w:type="spellEnd"/>
      <w:proofErr w:type="gramEnd"/>
      <w:r>
        <w:rPr>
          <w:rFonts w:ascii="Times New Roman" w:eastAsia="Times New Roman" w:hAnsi="Times New Roman" w:cs="Times New Roman"/>
          <w:sz w:val="24"/>
          <w:szCs w:val="24"/>
        </w:rPr>
        <w:t xml:space="preserve"> can be a drawback for analyzing the variations of sentiment expressed in different languages.</w:t>
      </w:r>
    </w:p>
    <w:p w14:paraId="55FA7169" w14:textId="77777777" w:rsidR="00810BF4" w:rsidRDefault="00C81CB4">
      <w:pPr>
        <w:numPr>
          <w:ilvl w:val="0"/>
          <w:numId w:val="4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Training SVMs on massive datasets of multilingual social media comments can be statistically expensive.</w:t>
      </w:r>
    </w:p>
    <w:p w14:paraId="03DDBAE4" w14:textId="77777777" w:rsidR="00810BF4" w:rsidRDefault="00C81CB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2.5.3 Overview of Random Forests</w:t>
      </w:r>
    </w:p>
    <w:p w14:paraId="6C5765F6"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Forests (RFs) have emerged as a prominent technique in sentiment analysis mainly for classifying th</w:t>
      </w:r>
      <w:r>
        <w:rPr>
          <w:rFonts w:ascii="Times New Roman" w:eastAsia="Times New Roman" w:hAnsi="Times New Roman" w:cs="Times New Roman"/>
          <w:sz w:val="24"/>
          <w:szCs w:val="24"/>
        </w:rPr>
        <w:t>e sentiment of social media comments. This type of learning method uses the collective strength of numerous decision trees of which each of them act as a classifier in order to achieve a large and accurate sentiment identification (</w:t>
      </w:r>
      <w:proofErr w:type="spellStart"/>
      <w:r>
        <w:rPr>
          <w:rFonts w:ascii="Times New Roman" w:eastAsia="Times New Roman" w:hAnsi="Times New Roman" w:cs="Times New Roman"/>
          <w:sz w:val="24"/>
          <w:szCs w:val="24"/>
        </w:rPr>
        <w:t>Karthika</w:t>
      </w:r>
      <w:proofErr w:type="spellEnd"/>
      <w:r>
        <w:rPr>
          <w:rFonts w:ascii="Times New Roman" w:eastAsia="Times New Roman" w:hAnsi="Times New Roman" w:cs="Times New Roman"/>
          <w:sz w:val="24"/>
          <w:szCs w:val="24"/>
        </w:rPr>
        <w:t xml:space="preserve"> et al., 2019).</w:t>
      </w:r>
    </w:p>
    <w:p w14:paraId="6FEF83DA"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Random Forests</w:t>
      </w:r>
    </w:p>
    <w:p w14:paraId="52A23B34" w14:textId="77777777" w:rsidR="00810BF4" w:rsidRDefault="00C81CB4">
      <w:pPr>
        <w:numPr>
          <w:ilvl w:val="0"/>
          <w:numId w:val="2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Prowess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Random Forests are well known for their ability to deliver high classification accuracy (Biba et al., 2017). This makes them highly reliable for discerning positive, negative or neutral sentiment within social</w:t>
      </w:r>
      <w:r>
        <w:rPr>
          <w:rFonts w:ascii="Times New Roman" w:eastAsia="Times New Roman" w:hAnsi="Times New Roman" w:cs="Times New Roman"/>
          <w:sz w:val="24"/>
          <w:szCs w:val="24"/>
        </w:rPr>
        <w:t xml:space="preserve"> media comments.</w:t>
      </w:r>
    </w:p>
    <w:p w14:paraId="34C62138" w14:textId="77777777" w:rsidR="00810BF4" w:rsidRDefault="00C81CB4">
      <w:pPr>
        <w:numPr>
          <w:ilvl w:val="0"/>
          <w:numId w:val="2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Resilient to Noise: Social media platforms are known for their informality often composed mainly with slang, typos and casual language. Random Forests excel in such environments as they do not overfit to specific data points. Each decision</w:t>
      </w:r>
      <w:r>
        <w:rPr>
          <w:rFonts w:ascii="Times New Roman" w:eastAsia="Times New Roman" w:hAnsi="Times New Roman" w:cs="Times New Roman"/>
          <w:sz w:val="24"/>
          <w:szCs w:val="24"/>
        </w:rPr>
        <w:t xml:space="preserve"> tree casts a vote </w:t>
      </w:r>
      <w:r>
        <w:rPr>
          <w:rFonts w:ascii="Times New Roman" w:eastAsia="Times New Roman" w:hAnsi="Times New Roman" w:cs="Times New Roman"/>
          <w:sz w:val="24"/>
          <w:szCs w:val="24"/>
        </w:rPr>
        <w:lastRenderedPageBreak/>
        <w:t xml:space="preserve">where the majority determine the final classification. This approach makes them less open to the noise associated with social media data (Sentiment Analysis Using Random Forest Algorithm-Online </w:t>
      </w:r>
      <w:proofErr w:type="gramStart"/>
      <w:r>
        <w:rPr>
          <w:rFonts w:ascii="Times New Roman" w:eastAsia="Times New Roman" w:hAnsi="Times New Roman" w:cs="Times New Roman"/>
          <w:sz w:val="24"/>
          <w:szCs w:val="24"/>
        </w:rPr>
        <w:t>Social Media</w:t>
      </w:r>
      <w:proofErr w:type="gramEnd"/>
      <w:r>
        <w:rPr>
          <w:rFonts w:ascii="Times New Roman" w:eastAsia="Times New Roman" w:hAnsi="Times New Roman" w:cs="Times New Roman"/>
          <w:sz w:val="24"/>
          <w:szCs w:val="24"/>
        </w:rPr>
        <w:t xml:space="preserve"> Based, 2019).</w:t>
      </w:r>
    </w:p>
    <w:p w14:paraId="2FF52754" w14:textId="77777777" w:rsidR="00810BF4" w:rsidRDefault="00C81CB4">
      <w:pPr>
        <w:numPr>
          <w:ilvl w:val="0"/>
          <w:numId w:val="2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Multilingual Pot</w:t>
      </w:r>
      <w:r>
        <w:rPr>
          <w:rFonts w:ascii="Times New Roman" w:eastAsia="Times New Roman" w:hAnsi="Times New Roman" w:cs="Times New Roman"/>
          <w:sz w:val="24"/>
          <w:szCs w:val="24"/>
        </w:rPr>
        <w:t>ential: Random Forests demonstrate a degree of language independence. They can effectively work with various data types like text, without requiring extensive feature scaling (</w:t>
      </w:r>
      <w:proofErr w:type="spellStart"/>
      <w:r>
        <w:rPr>
          <w:rFonts w:ascii="Times New Roman" w:eastAsia="Times New Roman" w:hAnsi="Times New Roman" w:cs="Times New Roman"/>
          <w:sz w:val="24"/>
          <w:szCs w:val="24"/>
        </w:rPr>
        <w:t>Wróblewski</w:t>
      </w:r>
      <w:proofErr w:type="spellEnd"/>
      <w:r>
        <w:rPr>
          <w:rFonts w:ascii="Times New Roman" w:eastAsia="Times New Roman" w:hAnsi="Times New Roman" w:cs="Times New Roman"/>
          <w:sz w:val="24"/>
          <w:szCs w:val="24"/>
        </w:rPr>
        <w:t>, L., &amp; Czarnowski, P., 2020). This is a significant advantage for sen</w:t>
      </w:r>
      <w:r>
        <w:rPr>
          <w:rFonts w:ascii="Times New Roman" w:eastAsia="Times New Roman" w:hAnsi="Times New Roman" w:cs="Times New Roman"/>
          <w:sz w:val="24"/>
          <w:szCs w:val="24"/>
        </w:rPr>
        <w:t>timent analysis tasks involving multilingual social media comments.</w:t>
      </w:r>
    </w:p>
    <w:p w14:paraId="6AF28E04"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Limitations and Considerations</w:t>
      </w:r>
    </w:p>
    <w:p w14:paraId="763F1ABF" w14:textId="77777777" w:rsidR="00810BF4" w:rsidRDefault="00C81CB4">
      <w:pPr>
        <w:numPr>
          <w:ilvl w:val="0"/>
          <w:numId w:val="2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Interpretability Challenges: Random Forests can be likened to a black box despite its accuracy. It is difficult to understand the reasoning behind their spec</w:t>
      </w:r>
      <w:r>
        <w:rPr>
          <w:rFonts w:ascii="Times New Roman" w:eastAsia="Times New Roman" w:hAnsi="Times New Roman" w:cs="Times New Roman"/>
          <w:sz w:val="24"/>
          <w:szCs w:val="24"/>
        </w:rPr>
        <w:t>ific classifications. which causes a problem when trying to analyze the various sentiments expressed across different languages (Mohammad, S., &amp; Khoo, F. S., 2017).</w:t>
      </w:r>
    </w:p>
    <w:p w14:paraId="6DF215C8" w14:textId="77777777" w:rsidR="00810BF4" w:rsidRDefault="00C81CB4">
      <w:pPr>
        <w:numPr>
          <w:ilvl w:val="0"/>
          <w:numId w:val="2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Computational Demands: Training a Random Forest on a massive dataset of multilingual comments can be so much of statistical and computer </w:t>
      </w:r>
      <w:proofErr w:type="gramStart"/>
      <w:r>
        <w:rPr>
          <w:rFonts w:ascii="Times New Roman" w:eastAsia="Times New Roman" w:hAnsi="Times New Roman" w:cs="Times New Roman"/>
          <w:sz w:val="24"/>
          <w:szCs w:val="24"/>
        </w:rPr>
        <w:t>work(</w:t>
      </w:r>
      <w:proofErr w:type="gramEnd"/>
      <w:r>
        <w:rPr>
          <w:rFonts w:ascii="Times New Roman" w:eastAsia="Times New Roman" w:hAnsi="Times New Roman" w:cs="Times New Roman"/>
          <w:sz w:val="24"/>
          <w:szCs w:val="24"/>
        </w:rPr>
        <w:t>Biba et al., 2017).</w:t>
      </w:r>
    </w:p>
    <w:p w14:paraId="7B3A985B" w14:textId="77777777" w:rsidR="00810BF4" w:rsidRDefault="00C81CB4">
      <w:pPr>
        <w:numPr>
          <w:ilvl w:val="0"/>
          <w:numId w:val="24"/>
        </w:numPr>
        <w:spacing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w:t>
      </w:r>
      <w:r>
        <w:rPr>
          <w:rFonts w:ascii="Times New Roman" w:eastAsia="Times New Roman" w:hAnsi="Times New Roman" w:cs="Times New Roman"/>
          <w:sz w:val="24"/>
          <w:szCs w:val="24"/>
        </w:rPr>
        <w:t>As</w:t>
      </w:r>
      <w:proofErr w:type="spellEnd"/>
      <w:r>
        <w:rPr>
          <w:rFonts w:ascii="Times New Roman" w:eastAsia="Times New Roman" w:hAnsi="Times New Roman" w:cs="Times New Roman"/>
          <w:sz w:val="24"/>
          <w:szCs w:val="24"/>
        </w:rPr>
        <w:t xml:space="preserve"> with other machine learning approaches, crafting informative features from text data is vi</w:t>
      </w:r>
      <w:r>
        <w:rPr>
          <w:rFonts w:ascii="Times New Roman" w:eastAsia="Times New Roman" w:hAnsi="Times New Roman" w:cs="Times New Roman"/>
          <w:sz w:val="24"/>
          <w:szCs w:val="24"/>
        </w:rPr>
        <w:t>tal for effective sentiment analysis. This is particularly true for multilingual comments where cultural and linguistic variations really impact sentiment expression (</w:t>
      </w:r>
      <w:proofErr w:type="spellStart"/>
      <w:r>
        <w:rPr>
          <w:rFonts w:ascii="Times New Roman" w:eastAsia="Times New Roman" w:hAnsi="Times New Roman" w:cs="Times New Roman"/>
          <w:sz w:val="24"/>
          <w:szCs w:val="24"/>
        </w:rPr>
        <w:t>Wróblewski</w:t>
      </w:r>
      <w:proofErr w:type="spellEnd"/>
      <w:r>
        <w:rPr>
          <w:rFonts w:ascii="Times New Roman" w:eastAsia="Times New Roman" w:hAnsi="Times New Roman" w:cs="Times New Roman"/>
          <w:sz w:val="24"/>
          <w:szCs w:val="24"/>
        </w:rPr>
        <w:t>, L., &amp; Czarnowski, P., 2020).</w:t>
      </w:r>
    </w:p>
    <w:p w14:paraId="11F3E142" w14:textId="77777777" w:rsidR="00810BF4" w:rsidRDefault="00C81CB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2.5.4 Overview of Long Short-Term Memory (LSTMs)</w:t>
      </w:r>
    </w:p>
    <w:p w14:paraId="541560BD"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Short-Term Memory (LSTM) networks represent a powerful approach in deep learning for sentiment analysis tasks. Unlike traditional neural networks that struggle with capturing wide dependencies in sequential data, LSTMs excel at this very aspect which</w:t>
      </w:r>
      <w:r>
        <w:rPr>
          <w:rFonts w:ascii="Times New Roman" w:eastAsia="Times New Roman" w:hAnsi="Times New Roman" w:cs="Times New Roman"/>
          <w:sz w:val="24"/>
          <w:szCs w:val="24"/>
        </w:rPr>
        <w:t xml:space="preserve"> makes </w:t>
      </w:r>
      <w:proofErr w:type="gramStart"/>
      <w:r>
        <w:rPr>
          <w:rFonts w:ascii="Times New Roman" w:eastAsia="Times New Roman" w:hAnsi="Times New Roman" w:cs="Times New Roman"/>
          <w:sz w:val="24"/>
          <w:szCs w:val="24"/>
        </w:rPr>
        <w:t>them  more</w:t>
      </w:r>
      <w:proofErr w:type="gramEnd"/>
      <w:r>
        <w:rPr>
          <w:rFonts w:ascii="Times New Roman" w:eastAsia="Times New Roman" w:hAnsi="Times New Roman" w:cs="Times New Roman"/>
          <w:sz w:val="24"/>
          <w:szCs w:val="24"/>
        </w:rPr>
        <w:t xml:space="preserve"> suitable for analyzing social media comments where sentiment can often be influenced by the context of preceding or following words (Jo &amp; Song, 2017).</w:t>
      </w:r>
    </w:p>
    <w:p w14:paraId="532D229A"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LSTMs for Sentiment Analysis</w:t>
      </w:r>
    </w:p>
    <w:p w14:paraId="05955606" w14:textId="77777777" w:rsidR="00810BF4" w:rsidRDefault="00C81CB4">
      <w:pPr>
        <w:numPr>
          <w:ilvl w:val="0"/>
          <w:numId w:val="4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Capturing Context: LSTMs possess a unique ar</w:t>
      </w:r>
      <w:r>
        <w:rPr>
          <w:rFonts w:ascii="Times New Roman" w:eastAsia="Times New Roman" w:hAnsi="Times New Roman" w:cs="Times New Roman"/>
          <w:sz w:val="24"/>
          <w:szCs w:val="24"/>
        </w:rPr>
        <w:t xml:space="preserve">chitecture that allows them to effectively learn and retain long term dependencies within text data. This is necessary for sentiment </w:t>
      </w:r>
      <w:r>
        <w:rPr>
          <w:rFonts w:ascii="Times New Roman" w:eastAsia="Times New Roman" w:hAnsi="Times New Roman" w:cs="Times New Roman"/>
          <w:sz w:val="24"/>
          <w:szCs w:val="24"/>
        </w:rPr>
        <w:lastRenderedPageBreak/>
        <w:t xml:space="preserve">analysis, as the sentiment of a social media comment can be highly influenced by the context of surrounding words (Tang et </w:t>
      </w:r>
      <w:r>
        <w:rPr>
          <w:rFonts w:ascii="Times New Roman" w:eastAsia="Times New Roman" w:hAnsi="Times New Roman" w:cs="Times New Roman"/>
          <w:sz w:val="24"/>
          <w:szCs w:val="24"/>
        </w:rPr>
        <w:t>al., 2016). For instance, sarcasm can be easily missed by simpler models that don't account for contextual cues.</w:t>
      </w:r>
    </w:p>
    <w:p w14:paraId="4D11E31E" w14:textId="77777777" w:rsidR="00810BF4" w:rsidRDefault="00C81CB4">
      <w:pPr>
        <w:numPr>
          <w:ilvl w:val="0"/>
          <w:numId w:val="4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Multilingual Capabilities: LSTMs can be effectively applied to sentiment analysis tasks involving multiple languages that do not have the abili</w:t>
      </w:r>
      <w:r>
        <w:rPr>
          <w:rFonts w:ascii="Times New Roman" w:eastAsia="Times New Roman" w:hAnsi="Times New Roman" w:cs="Times New Roman"/>
          <w:sz w:val="24"/>
          <w:szCs w:val="24"/>
        </w:rPr>
        <w:t>ty to learn from sequential data which makes them less reliant on language-specific features compared to traditional machine learning approaches (Zhang et al., 2018). This is advantageous for projects dealing with multilingual social media comments.</w:t>
      </w:r>
    </w:p>
    <w:p w14:paraId="4242E5EB" w14:textId="77777777" w:rsidR="00810BF4" w:rsidRDefault="00C81CB4">
      <w:pPr>
        <w:numPr>
          <w:ilvl w:val="0"/>
          <w:numId w:val="4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Adapta</w:t>
      </w:r>
      <w:r>
        <w:rPr>
          <w:rFonts w:ascii="Times New Roman" w:eastAsia="Times New Roman" w:hAnsi="Times New Roman" w:cs="Times New Roman"/>
          <w:sz w:val="24"/>
          <w:szCs w:val="24"/>
        </w:rPr>
        <w:t>bility: LSTMs can be flexibly integrated with other deep learning architectures like convolutional neural networks (CNNs). This allows for the incorporation of additional features to greatly improve sentiment analysis performance (Wang et al., 2016).</w:t>
      </w:r>
    </w:p>
    <w:p w14:paraId="1B7B310E"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w:t>
      </w:r>
      <w:r>
        <w:rPr>
          <w:rFonts w:ascii="Times New Roman" w:eastAsia="Times New Roman" w:hAnsi="Times New Roman" w:cs="Times New Roman"/>
          <w:sz w:val="24"/>
          <w:szCs w:val="24"/>
        </w:rPr>
        <w:t>ations and Considerations</w:t>
      </w:r>
    </w:p>
    <w:p w14:paraId="6015A0E7" w14:textId="77777777" w:rsidR="00810BF4" w:rsidRDefault="00C81CB4">
      <w:pPr>
        <w:numPr>
          <w:ilvl w:val="0"/>
          <w:numId w:val="3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Demands: Training LSTMs, especially on large datasets of multilingual social media comments can be expensive. This requires significant processing power and resources (</w:t>
      </w:r>
      <w:proofErr w:type="spellStart"/>
      <w:r>
        <w:rPr>
          <w:rFonts w:ascii="Times New Roman" w:eastAsia="Times New Roman" w:hAnsi="Times New Roman" w:cs="Times New Roman"/>
          <w:sz w:val="24"/>
          <w:szCs w:val="24"/>
        </w:rPr>
        <w:t>Joulin</w:t>
      </w:r>
      <w:proofErr w:type="spellEnd"/>
      <w:r>
        <w:rPr>
          <w:rFonts w:ascii="Times New Roman" w:eastAsia="Times New Roman" w:hAnsi="Times New Roman" w:cs="Times New Roman"/>
          <w:sz w:val="24"/>
          <w:szCs w:val="24"/>
        </w:rPr>
        <w:t xml:space="preserve"> et al., 2016).</w:t>
      </w:r>
    </w:p>
    <w:p w14:paraId="38CAAE50" w14:textId="77777777" w:rsidR="00810BF4" w:rsidRDefault="00C81CB4">
      <w:pPr>
        <w:numPr>
          <w:ilvl w:val="0"/>
          <w:numId w:val="32"/>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Dependence: The effec</w:t>
      </w:r>
      <w:r>
        <w:rPr>
          <w:rFonts w:ascii="Times New Roman" w:eastAsia="Times New Roman" w:hAnsi="Times New Roman" w:cs="Times New Roman"/>
          <w:sz w:val="24"/>
          <w:szCs w:val="24"/>
        </w:rPr>
        <w:t>tiveness of LSTMs depends highly on the quality and size of the training data. Insufficient or poorly labeled data can hinder their performance in sentiment analysis tasks (Yang et al., 2016).</w:t>
      </w:r>
    </w:p>
    <w:p w14:paraId="528DF838" w14:textId="77777777" w:rsidR="00810BF4" w:rsidRDefault="00C81CB4">
      <w:pPr>
        <w:numPr>
          <w:ilvl w:val="0"/>
          <w:numId w:val="3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LSTMs involve various hyperparameters th</w:t>
      </w:r>
      <w:r>
        <w:rPr>
          <w:rFonts w:ascii="Times New Roman" w:eastAsia="Times New Roman" w:hAnsi="Times New Roman" w:cs="Times New Roman"/>
          <w:sz w:val="24"/>
          <w:szCs w:val="24"/>
        </w:rPr>
        <w:t>at greatly impact their performance. Optimizing these hyperparameters can be complex and consume time (</w:t>
      </w:r>
      <w:proofErr w:type="spellStart"/>
      <w:r>
        <w:rPr>
          <w:rFonts w:ascii="Times New Roman" w:eastAsia="Times New Roman" w:hAnsi="Times New Roman" w:cs="Times New Roman"/>
          <w:sz w:val="24"/>
          <w:szCs w:val="24"/>
        </w:rPr>
        <w:t>Hochreiter</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1997).</w:t>
      </w:r>
    </w:p>
    <w:p w14:paraId="2B786F49" w14:textId="77777777" w:rsidR="00810BF4" w:rsidRDefault="00C81CB4">
      <w:pPr>
        <w:pStyle w:val="Heading2"/>
        <w:keepNext w:val="0"/>
        <w:keepLines w:val="0"/>
        <w:spacing w:line="360" w:lineRule="auto"/>
        <w:jc w:val="both"/>
        <w:rPr>
          <w:rFonts w:ascii="Times New Roman" w:eastAsia="Times New Roman" w:hAnsi="Times New Roman" w:cs="Times New Roman"/>
          <w:sz w:val="24"/>
          <w:szCs w:val="24"/>
        </w:rPr>
      </w:pPr>
      <w:bookmarkStart w:id="18" w:name="_x2tryblnru91" w:colFirst="0" w:colLast="0"/>
      <w:bookmarkEnd w:id="18"/>
      <w:r>
        <w:rPr>
          <w:rFonts w:ascii="Times New Roman" w:eastAsia="Times New Roman" w:hAnsi="Times New Roman" w:cs="Times New Roman"/>
          <w:sz w:val="24"/>
          <w:szCs w:val="24"/>
        </w:rPr>
        <w:t>2.6 Case Studies: Applying Machine Learning Algorithms to Sentiment Analysis</w:t>
      </w:r>
    </w:p>
    <w:p w14:paraId="46520F6C"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explores how various machine l</w:t>
      </w:r>
      <w:r>
        <w:rPr>
          <w:rFonts w:ascii="Times New Roman" w:eastAsia="Times New Roman" w:hAnsi="Times New Roman" w:cs="Times New Roman"/>
          <w:sz w:val="24"/>
          <w:szCs w:val="24"/>
        </w:rPr>
        <w:t>earning algorithms can be used for sentiment analysis and drawing on the example text you provided.</w:t>
      </w:r>
    </w:p>
    <w:p w14:paraId="55267C26"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Logistic Regression:</w:t>
      </w:r>
    </w:p>
    <w:p w14:paraId="40759672" w14:textId="77777777" w:rsidR="00810BF4" w:rsidRDefault="00C81CB4">
      <w:pPr>
        <w:numPr>
          <w:ilvl w:val="0"/>
          <w:numId w:val="42"/>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Case Study: A retail company wants to analyze customer reviews on their e-commerce platform to understand overall sentiment towards a new product line. Logistic regression can be used to classify reviews as positive, negative or neutral based on word featu</w:t>
      </w:r>
      <w:r>
        <w:rPr>
          <w:rFonts w:ascii="Times New Roman" w:eastAsia="Times New Roman" w:hAnsi="Times New Roman" w:cs="Times New Roman"/>
          <w:sz w:val="24"/>
          <w:szCs w:val="24"/>
        </w:rPr>
        <w:t>res gotten from the text.</w:t>
      </w:r>
    </w:p>
    <w:p w14:paraId="7A1968AE" w14:textId="77777777" w:rsidR="00810BF4" w:rsidRDefault="00C81CB4">
      <w:pPr>
        <w:numPr>
          <w:ilvl w:val="0"/>
          <w:numId w:val="4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 How simple and </w:t>
      </w:r>
      <w:proofErr w:type="gramStart"/>
      <w:r>
        <w:rPr>
          <w:rFonts w:ascii="Times New Roman" w:eastAsia="Times New Roman" w:hAnsi="Times New Roman" w:cs="Times New Roman"/>
          <w:sz w:val="24"/>
          <w:szCs w:val="24"/>
        </w:rPr>
        <w:t>the  interpretability</w:t>
      </w:r>
      <w:proofErr w:type="gramEnd"/>
      <w:r>
        <w:rPr>
          <w:rFonts w:ascii="Times New Roman" w:eastAsia="Times New Roman" w:hAnsi="Times New Roman" w:cs="Times New Roman"/>
          <w:sz w:val="24"/>
          <w:szCs w:val="24"/>
        </w:rPr>
        <w:t xml:space="preserve"> of logistic regression make it ideal for establishing a baseline sentiment analysis model. By analyzing the coefficients assigned to different words the company can be able to know</w:t>
      </w:r>
      <w:r>
        <w:rPr>
          <w:rFonts w:ascii="Times New Roman" w:eastAsia="Times New Roman" w:hAnsi="Times New Roman" w:cs="Times New Roman"/>
          <w:sz w:val="24"/>
          <w:szCs w:val="24"/>
        </w:rPr>
        <w:t xml:space="preserve"> the specific factors increasing positive or negative sentiment (e.g., identifying features associated with praise or complaints). (Huang et al., 2022)</w:t>
      </w:r>
    </w:p>
    <w:p w14:paraId="3BD1D02D"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Support Vector Machine (SVM):</w:t>
      </w:r>
    </w:p>
    <w:p w14:paraId="7B2C16A6" w14:textId="77777777" w:rsidR="00810BF4" w:rsidRDefault="00C81CB4">
      <w:pPr>
        <w:numPr>
          <w:ilvl w:val="0"/>
          <w:numId w:val="17"/>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Case Study</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social media monitoring company wants to track brand sent</w:t>
      </w:r>
      <w:r>
        <w:rPr>
          <w:rFonts w:ascii="Times New Roman" w:eastAsia="Times New Roman" w:hAnsi="Times New Roman" w:cs="Times New Roman"/>
          <w:sz w:val="24"/>
          <w:szCs w:val="24"/>
        </w:rPr>
        <w:t xml:space="preserve">iment across various platforms in real time. An SVM can be trained on a labeled dataset of social media comments to classify sentiment </w:t>
      </w:r>
      <w:proofErr w:type="gramStart"/>
      <w:r>
        <w:rPr>
          <w:rFonts w:ascii="Times New Roman" w:eastAsia="Times New Roman" w:hAnsi="Times New Roman" w:cs="Times New Roman"/>
          <w:sz w:val="24"/>
          <w:szCs w:val="24"/>
        </w:rPr>
        <w:t>effectively..</w:t>
      </w:r>
      <w:proofErr w:type="gramEnd"/>
    </w:p>
    <w:p w14:paraId="656DE95F" w14:textId="77777777" w:rsidR="00810BF4" w:rsidRDefault="00C81CB4">
      <w:pPr>
        <w:numPr>
          <w:ilvl w:val="0"/>
          <w:numId w:val="17"/>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SVMs is able to handle high dimensional data like text features extracted from social media co</w:t>
      </w:r>
      <w:r>
        <w:rPr>
          <w:rFonts w:ascii="Times New Roman" w:eastAsia="Times New Roman" w:hAnsi="Times New Roman" w:cs="Times New Roman"/>
          <w:sz w:val="24"/>
          <w:szCs w:val="24"/>
        </w:rPr>
        <w:t xml:space="preserve">mments. Their ability to find optimal decision boundaries allows for accurate </w:t>
      </w:r>
      <w:proofErr w:type="gramStart"/>
      <w:r>
        <w:rPr>
          <w:rFonts w:ascii="Times New Roman" w:eastAsia="Times New Roman" w:hAnsi="Times New Roman" w:cs="Times New Roman"/>
          <w:sz w:val="24"/>
          <w:szCs w:val="24"/>
        </w:rPr>
        <w:t>on site</w:t>
      </w:r>
      <w:proofErr w:type="gramEnd"/>
      <w:r>
        <w:rPr>
          <w:rFonts w:ascii="Times New Roman" w:eastAsia="Times New Roman" w:hAnsi="Times New Roman" w:cs="Times New Roman"/>
          <w:sz w:val="24"/>
          <w:szCs w:val="24"/>
        </w:rPr>
        <w:t xml:space="preserve"> sentiment classification which allows the company to identify possible brand crises or positive trends fast. (Wang et al., 2009)</w:t>
      </w:r>
    </w:p>
    <w:p w14:paraId="449EC025"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Random Forest:</w:t>
      </w:r>
    </w:p>
    <w:p w14:paraId="193E3518" w14:textId="77777777" w:rsidR="00810BF4" w:rsidRDefault="00C81CB4">
      <w:pPr>
        <w:numPr>
          <w:ilvl w:val="0"/>
          <w:numId w:val="30"/>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proofErr w:type="gramStart"/>
      <w:r>
        <w:rPr>
          <w:rFonts w:ascii="Times New Roman" w:eastAsia="Times New Roman" w:hAnsi="Times New Roman" w:cs="Times New Roman"/>
          <w:sz w:val="24"/>
          <w:szCs w:val="24"/>
        </w:rPr>
        <w:t>Study:A</w:t>
      </w:r>
      <w:proofErr w:type="spellEnd"/>
      <w:proofErr w:type="gramEnd"/>
      <w:r>
        <w:rPr>
          <w:rFonts w:ascii="Times New Roman" w:eastAsia="Times New Roman" w:hAnsi="Times New Roman" w:cs="Times New Roman"/>
          <w:sz w:val="24"/>
          <w:szCs w:val="24"/>
        </w:rPr>
        <w:t xml:space="preserve"> Random For</w:t>
      </w:r>
      <w:r>
        <w:rPr>
          <w:rFonts w:ascii="Times New Roman" w:eastAsia="Times New Roman" w:hAnsi="Times New Roman" w:cs="Times New Roman"/>
          <w:sz w:val="24"/>
          <w:szCs w:val="24"/>
        </w:rPr>
        <w:t>est can be trained on a large dataset of social media comments to analyze public sentiment on social media as regards a specific policy proposal.</w:t>
      </w:r>
    </w:p>
    <w:p w14:paraId="0287918B" w14:textId="77777777" w:rsidR="00810BF4" w:rsidRDefault="00C81CB4">
      <w:pPr>
        <w:numPr>
          <w:ilvl w:val="0"/>
          <w:numId w:val="30"/>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Random Forests provide a large amount of noise and can handle large, messy datasets mostly seen i</w:t>
      </w:r>
      <w:r>
        <w:rPr>
          <w:rFonts w:ascii="Times New Roman" w:eastAsia="Times New Roman" w:hAnsi="Times New Roman" w:cs="Times New Roman"/>
          <w:sz w:val="24"/>
          <w:szCs w:val="24"/>
        </w:rPr>
        <w:t>n social media sentiment analysis. By using the wisdom of multiple decision trees, a Random Forest can provide a more accurate picture of public sentiment towards the policy proposal compared to simpler models. (Mohammad et al., 2017)</w:t>
      </w:r>
    </w:p>
    <w:p w14:paraId="25E74156"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Long Short-Term Me</w:t>
      </w:r>
      <w:r>
        <w:rPr>
          <w:rFonts w:ascii="Times New Roman" w:eastAsia="Times New Roman" w:hAnsi="Times New Roman" w:cs="Times New Roman"/>
          <w:sz w:val="24"/>
          <w:szCs w:val="24"/>
        </w:rPr>
        <w:t>mory (LSTM):</w:t>
      </w:r>
    </w:p>
    <w:p w14:paraId="33C250CB" w14:textId="77777777" w:rsidR="00810BF4" w:rsidRDefault="00C81CB4">
      <w:pPr>
        <w:numPr>
          <w:ilvl w:val="0"/>
          <w:numId w:val="1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Case Study: An LSTM network can be trained on a dataset of labeled movie reviews to capture the variations of language context to analyze the sentiment of movie reviews that most times use sarcasm or humor to express opinions.</w:t>
      </w:r>
    </w:p>
    <w:p w14:paraId="40A25057" w14:textId="77777777" w:rsidR="00810BF4" w:rsidRDefault="00C81CB4">
      <w:pPr>
        <w:numPr>
          <w:ilvl w:val="0"/>
          <w:numId w:val="13"/>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LST</w:t>
      </w:r>
      <w:r>
        <w:rPr>
          <w:rFonts w:ascii="Times New Roman" w:eastAsia="Times New Roman" w:hAnsi="Times New Roman" w:cs="Times New Roman"/>
          <w:sz w:val="24"/>
          <w:szCs w:val="24"/>
        </w:rPr>
        <w:t>Ms is good at capturing long term dependencies within text data as it allows them to analyze the sentiment of movie reviews by considering the context of surrounding words which leads to more accurate understanding of if a positive review is actually sarca</w:t>
      </w:r>
      <w:r>
        <w:rPr>
          <w:rFonts w:ascii="Times New Roman" w:eastAsia="Times New Roman" w:hAnsi="Times New Roman" w:cs="Times New Roman"/>
          <w:sz w:val="24"/>
          <w:szCs w:val="24"/>
        </w:rPr>
        <w:t>stic or negative (Tang et al., 2016).</w:t>
      </w:r>
    </w:p>
    <w:p w14:paraId="2DF0F63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2.7 Sentiment Analysis in Multilingual Nigerian Context</w:t>
      </w:r>
    </w:p>
    <w:p w14:paraId="1022894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multiple languages used in Nigeria makes it difficult to accurately do sentiment analysis as over 500 languages are spoken in the country where analyzing social media sentiments requires handling of many language inputs, dialects and code-switching pra</w:t>
      </w:r>
      <w:r>
        <w:rPr>
          <w:rFonts w:ascii="Times New Roman" w:eastAsia="Times New Roman" w:hAnsi="Times New Roman" w:cs="Times New Roman"/>
          <w:sz w:val="24"/>
          <w:szCs w:val="24"/>
        </w:rPr>
        <w:t>ctices. This section explores the specific context of sentiment analysis in Nigeria by focusing on the challenges and methods adapted to Nigeria.</w:t>
      </w:r>
    </w:p>
    <w:p w14:paraId="17FA295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2.7.1 Linguistic Diversity in Nigeria</w:t>
      </w:r>
    </w:p>
    <w:p w14:paraId="7310A45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Nigeria is a country with many languages with three major </w:t>
      </w:r>
      <w:proofErr w:type="gramStart"/>
      <w:r>
        <w:rPr>
          <w:rFonts w:ascii="Times New Roman" w:eastAsia="Times New Roman" w:hAnsi="Times New Roman" w:cs="Times New Roman"/>
          <w:sz w:val="24"/>
          <w:szCs w:val="24"/>
        </w:rPr>
        <w:t>languages(</w:t>
      </w:r>
      <w:proofErr w:type="gramEnd"/>
      <w:r>
        <w:rPr>
          <w:rFonts w:ascii="Times New Roman" w:eastAsia="Times New Roman" w:hAnsi="Times New Roman" w:cs="Times New Roman"/>
          <w:sz w:val="24"/>
          <w:szCs w:val="24"/>
        </w:rPr>
        <w:t>Haus</w:t>
      </w:r>
      <w:r>
        <w:rPr>
          <w:rFonts w:ascii="Times New Roman" w:eastAsia="Times New Roman" w:hAnsi="Times New Roman" w:cs="Times New Roman"/>
          <w:sz w:val="24"/>
          <w:szCs w:val="24"/>
        </w:rPr>
        <w:t>a, Yoruba and Igbo) where English is the official language. Aside from these, there are many other languages and dialects spoken by various ethnic groups and this diversity is shown in social media interactions, where users most times express their sentime</w:t>
      </w:r>
      <w:r>
        <w:rPr>
          <w:rFonts w:ascii="Times New Roman" w:eastAsia="Times New Roman" w:hAnsi="Times New Roman" w:cs="Times New Roman"/>
          <w:sz w:val="24"/>
          <w:szCs w:val="24"/>
        </w:rPr>
        <w:t>nts in multiple languages and frequently switch between them.</w:t>
      </w:r>
    </w:p>
    <w:p w14:paraId="607D0D6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2.7.2 Challenges in Multilingual Sentiment Analysis</w:t>
      </w:r>
    </w:p>
    <w:p w14:paraId="3878B915" w14:textId="77777777" w:rsidR="00810BF4" w:rsidRDefault="00C81CB4">
      <w:pPr>
        <w:numPr>
          <w:ilvl w:val="0"/>
          <w:numId w:val="10"/>
        </w:numPr>
        <w:spacing w:line="360" w:lineRule="auto"/>
        <w:jc w:val="both"/>
        <w:rPr>
          <w:sz w:val="24"/>
          <w:szCs w:val="24"/>
        </w:rPr>
      </w:pPr>
      <w:r>
        <w:rPr>
          <w:rFonts w:ascii="Times New Roman" w:eastAsia="Times New Roman" w:hAnsi="Times New Roman" w:cs="Times New Roman"/>
          <w:sz w:val="24"/>
          <w:szCs w:val="24"/>
        </w:rPr>
        <w:t>Language Identification: Identifying the language of each social media post in an accurate manner is a vital first step which is complicated by the frequent use of code-switching, where users switch between languages in a single post or sentence.</w:t>
      </w:r>
    </w:p>
    <w:p w14:paraId="0A613419" w14:textId="77777777" w:rsidR="00810BF4" w:rsidRDefault="00C81CB4">
      <w:pPr>
        <w:numPr>
          <w:ilvl w:val="0"/>
          <w:numId w:val="10"/>
        </w:numPr>
        <w:spacing w:line="360" w:lineRule="auto"/>
        <w:jc w:val="both"/>
        <w:rPr>
          <w:sz w:val="24"/>
          <w:szCs w:val="24"/>
        </w:rPr>
      </w:pPr>
      <w:r>
        <w:rPr>
          <w:rFonts w:ascii="Times New Roman" w:eastAsia="Times New Roman" w:hAnsi="Times New Roman" w:cs="Times New Roman"/>
          <w:sz w:val="24"/>
          <w:szCs w:val="24"/>
        </w:rPr>
        <w:t xml:space="preserve">Resource </w:t>
      </w:r>
      <w:r>
        <w:rPr>
          <w:rFonts w:ascii="Times New Roman" w:eastAsia="Times New Roman" w:hAnsi="Times New Roman" w:cs="Times New Roman"/>
          <w:sz w:val="24"/>
          <w:szCs w:val="24"/>
        </w:rPr>
        <w:t>Scarcity: Many Nigerian languages lack comprehensive language resources, such as annotated corpora, sentiment lexicons and pre-trained language models. This scarcity hinders the development of accurate sentiment analysis tools (Huang et al., 2022).</w:t>
      </w:r>
    </w:p>
    <w:p w14:paraId="4E1851E9" w14:textId="77777777" w:rsidR="00810BF4" w:rsidRDefault="00C81CB4">
      <w:pPr>
        <w:numPr>
          <w:ilvl w:val="0"/>
          <w:numId w:val="10"/>
        </w:numPr>
        <w:spacing w:line="360" w:lineRule="auto"/>
        <w:jc w:val="both"/>
        <w:rPr>
          <w:sz w:val="24"/>
          <w:szCs w:val="24"/>
        </w:rPr>
      </w:pPr>
      <w:r>
        <w:rPr>
          <w:rFonts w:ascii="Times New Roman" w:eastAsia="Times New Roman" w:hAnsi="Times New Roman" w:cs="Times New Roman"/>
          <w:sz w:val="24"/>
          <w:szCs w:val="24"/>
        </w:rPr>
        <w:lastRenderedPageBreak/>
        <w:t>Cultura</w:t>
      </w:r>
      <w:r>
        <w:rPr>
          <w:rFonts w:ascii="Times New Roman" w:eastAsia="Times New Roman" w:hAnsi="Times New Roman" w:cs="Times New Roman"/>
          <w:sz w:val="24"/>
          <w:szCs w:val="24"/>
        </w:rPr>
        <w:t>l Nuances: Sentiment expressions can really vary in various cultures and languages. Capturing these variations is important for accurate sentiment analysis but requires a deep understanding of each language’s specific context and idiomatic expressions.</w:t>
      </w:r>
    </w:p>
    <w:p w14:paraId="160B45A4" w14:textId="77777777" w:rsidR="00810BF4" w:rsidRDefault="00C81CB4">
      <w:pPr>
        <w:numPr>
          <w:ilvl w:val="0"/>
          <w:numId w:val="10"/>
        </w:numPr>
        <w:spacing w:line="360" w:lineRule="auto"/>
        <w:jc w:val="both"/>
        <w:rPr>
          <w:sz w:val="24"/>
          <w:szCs w:val="24"/>
        </w:rPr>
      </w:pPr>
      <w:r>
        <w:rPr>
          <w:rFonts w:ascii="Times New Roman" w:eastAsia="Times New Roman" w:hAnsi="Times New Roman" w:cs="Times New Roman"/>
          <w:sz w:val="24"/>
          <w:szCs w:val="24"/>
        </w:rPr>
        <w:t>Dat</w:t>
      </w:r>
      <w:r>
        <w:rPr>
          <w:rFonts w:ascii="Times New Roman" w:eastAsia="Times New Roman" w:hAnsi="Times New Roman" w:cs="Times New Roman"/>
          <w:sz w:val="24"/>
          <w:szCs w:val="24"/>
        </w:rPr>
        <w:t>a Quality: Social media data is most times full of informal languages, slang, abbreviations and typographical errors. Cleaning and preprocessing this data to extract meaningful features for sentiment analysis is a significant challenge.</w:t>
      </w:r>
    </w:p>
    <w:p w14:paraId="497B70E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2.7.3 Methodologies</w:t>
      </w:r>
      <w:r>
        <w:rPr>
          <w:rFonts w:ascii="Times New Roman" w:eastAsia="Times New Roman" w:hAnsi="Times New Roman" w:cs="Times New Roman"/>
          <w:b/>
          <w:sz w:val="24"/>
          <w:szCs w:val="24"/>
        </w:rPr>
        <w:t xml:space="preserve"> for Multilingual Sentiment Analysis</w:t>
      </w:r>
    </w:p>
    <w:p w14:paraId="1FA837D3" w14:textId="77777777" w:rsidR="00810BF4" w:rsidRDefault="00C81CB4">
      <w:pPr>
        <w:numPr>
          <w:ilvl w:val="0"/>
          <w:numId w:val="28"/>
        </w:numPr>
        <w:spacing w:line="360" w:lineRule="auto"/>
        <w:jc w:val="both"/>
        <w:rPr>
          <w:sz w:val="24"/>
          <w:szCs w:val="24"/>
        </w:rPr>
      </w:pPr>
      <w:r>
        <w:rPr>
          <w:rFonts w:ascii="Times New Roman" w:eastAsia="Times New Roman" w:hAnsi="Times New Roman" w:cs="Times New Roman"/>
          <w:sz w:val="24"/>
          <w:szCs w:val="24"/>
        </w:rPr>
        <w:t xml:space="preserve">Language Detection and Segmentation: Advanced language detection algorithms are employed to identify and segment different languages within a single post. Tools like Google’s Compact Language Detector (CLD) or </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can be used for this purpose.</w:t>
      </w:r>
    </w:p>
    <w:p w14:paraId="13725992" w14:textId="77777777" w:rsidR="00810BF4" w:rsidRDefault="00C81CB4">
      <w:pPr>
        <w:numPr>
          <w:ilvl w:val="0"/>
          <w:numId w:val="28"/>
        </w:numPr>
        <w:spacing w:line="360" w:lineRule="auto"/>
        <w:jc w:val="both"/>
        <w:rPr>
          <w:sz w:val="24"/>
          <w:szCs w:val="24"/>
        </w:rPr>
      </w:pPr>
      <w:r>
        <w:rPr>
          <w:rFonts w:ascii="Times New Roman" w:eastAsia="Times New Roman" w:hAnsi="Times New Roman" w:cs="Times New Roman"/>
          <w:sz w:val="24"/>
          <w:szCs w:val="24"/>
        </w:rPr>
        <w:t xml:space="preserve">Multilingual Embeddings: Techniques such as multilingual word embeddings and models like </w:t>
      </w:r>
      <w:proofErr w:type="spellStart"/>
      <w:r>
        <w:rPr>
          <w:rFonts w:ascii="Times New Roman" w:eastAsia="Times New Roman" w:hAnsi="Times New Roman" w:cs="Times New Roman"/>
          <w:sz w:val="24"/>
          <w:szCs w:val="24"/>
        </w:rPr>
        <w:t>mBERT</w:t>
      </w:r>
      <w:proofErr w:type="spellEnd"/>
      <w:r>
        <w:rPr>
          <w:rFonts w:ascii="Times New Roman" w:eastAsia="Times New Roman" w:hAnsi="Times New Roman" w:cs="Times New Roman"/>
          <w:sz w:val="24"/>
          <w:szCs w:val="24"/>
        </w:rPr>
        <w:t xml:space="preserve"> (multilingual BERT) enable the representation of text from different languages in a shared vector space. These embeddings facilitat</w:t>
      </w:r>
      <w:r>
        <w:rPr>
          <w:rFonts w:ascii="Times New Roman" w:eastAsia="Times New Roman" w:hAnsi="Times New Roman" w:cs="Times New Roman"/>
          <w:sz w:val="24"/>
          <w:szCs w:val="24"/>
        </w:rPr>
        <w:t>e the training of models that can handle multiple languages simultaneously (Devlin et al., 2019).</w:t>
      </w:r>
    </w:p>
    <w:p w14:paraId="24E2E732" w14:textId="77777777" w:rsidR="00810BF4" w:rsidRDefault="00C81CB4">
      <w:pPr>
        <w:numPr>
          <w:ilvl w:val="0"/>
          <w:numId w:val="28"/>
        </w:numPr>
        <w:spacing w:line="360" w:lineRule="auto"/>
        <w:jc w:val="both"/>
        <w:rPr>
          <w:sz w:val="24"/>
          <w:szCs w:val="24"/>
        </w:rPr>
      </w:pPr>
      <w:r>
        <w:rPr>
          <w:rFonts w:ascii="Times New Roman" w:eastAsia="Times New Roman" w:hAnsi="Times New Roman" w:cs="Times New Roman"/>
          <w:sz w:val="24"/>
          <w:szCs w:val="24"/>
        </w:rPr>
        <w:t>Translation-Based Approaches: Translating all text into a single target language (e.g., English) allows the use of previous sentiment analysis tools which mak</w:t>
      </w:r>
      <w:r>
        <w:rPr>
          <w:rFonts w:ascii="Times New Roman" w:eastAsia="Times New Roman" w:hAnsi="Times New Roman" w:cs="Times New Roman"/>
          <w:sz w:val="24"/>
          <w:szCs w:val="24"/>
        </w:rPr>
        <w:t>es the process simple but it may introduce translation errors and lose sentiment nuances.</w:t>
      </w:r>
    </w:p>
    <w:p w14:paraId="2FCC22A3" w14:textId="77777777" w:rsidR="00810BF4" w:rsidRDefault="00C81CB4">
      <w:pPr>
        <w:numPr>
          <w:ilvl w:val="0"/>
          <w:numId w:val="28"/>
        </w:numPr>
        <w:spacing w:line="360" w:lineRule="auto"/>
        <w:jc w:val="both"/>
        <w:rPr>
          <w:sz w:val="24"/>
          <w:szCs w:val="24"/>
        </w:rPr>
      </w:pPr>
      <w:r>
        <w:rPr>
          <w:rFonts w:ascii="Times New Roman" w:eastAsia="Times New Roman" w:hAnsi="Times New Roman" w:cs="Times New Roman"/>
          <w:sz w:val="24"/>
          <w:szCs w:val="24"/>
        </w:rPr>
        <w:t>Hybrid Models: Combining multiple approaches like multilingual embeddings for initial representation and translation can improve accuracy of results. Hybrid models ut</w:t>
      </w:r>
      <w:r>
        <w:rPr>
          <w:rFonts w:ascii="Times New Roman" w:eastAsia="Times New Roman" w:hAnsi="Times New Roman" w:cs="Times New Roman"/>
          <w:sz w:val="24"/>
          <w:szCs w:val="24"/>
        </w:rPr>
        <w:t xml:space="preserve">ilize the strengths of different techniques to handle </w:t>
      </w:r>
      <w:proofErr w:type="gramStart"/>
      <w:r>
        <w:rPr>
          <w:rFonts w:ascii="Times New Roman" w:eastAsia="Times New Roman" w:hAnsi="Times New Roman" w:cs="Times New Roman"/>
          <w:sz w:val="24"/>
          <w:szCs w:val="24"/>
        </w:rPr>
        <w:t>complex  multilingual</w:t>
      </w:r>
      <w:proofErr w:type="gramEnd"/>
      <w:r>
        <w:rPr>
          <w:rFonts w:ascii="Times New Roman" w:eastAsia="Times New Roman" w:hAnsi="Times New Roman" w:cs="Times New Roman"/>
          <w:sz w:val="24"/>
          <w:szCs w:val="24"/>
        </w:rPr>
        <w:t xml:space="preserve"> data.</w:t>
      </w:r>
    </w:p>
    <w:p w14:paraId="455986E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2.7.4 Applications and Impact</w:t>
      </w:r>
    </w:p>
    <w:p w14:paraId="169934E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Nigerian context, sentiment analysis has significant applications across various sectors:</w:t>
      </w:r>
    </w:p>
    <w:p w14:paraId="0E8EFB07" w14:textId="77777777" w:rsidR="00810BF4" w:rsidRDefault="00C81CB4">
      <w:pPr>
        <w:numPr>
          <w:ilvl w:val="0"/>
          <w:numId w:val="31"/>
        </w:numPr>
        <w:spacing w:line="360" w:lineRule="auto"/>
        <w:jc w:val="both"/>
        <w:rPr>
          <w:sz w:val="24"/>
          <w:szCs w:val="24"/>
        </w:rPr>
      </w:pPr>
      <w:r>
        <w:rPr>
          <w:rFonts w:ascii="Times New Roman" w:eastAsia="Times New Roman" w:hAnsi="Times New Roman" w:cs="Times New Roman"/>
          <w:sz w:val="24"/>
          <w:szCs w:val="24"/>
        </w:rPr>
        <w:t>Business: Companies can monitor customer feedba</w:t>
      </w:r>
      <w:r>
        <w:rPr>
          <w:rFonts w:ascii="Times New Roman" w:eastAsia="Times New Roman" w:hAnsi="Times New Roman" w:cs="Times New Roman"/>
          <w:sz w:val="24"/>
          <w:szCs w:val="24"/>
        </w:rPr>
        <w:t>ck from different languages to have an understanding into consumer preferences and improve products and services to meet diverse linguistic groups.</w:t>
      </w:r>
    </w:p>
    <w:p w14:paraId="1E40FA1C" w14:textId="77777777" w:rsidR="00810BF4" w:rsidRDefault="00C81CB4">
      <w:pPr>
        <w:numPr>
          <w:ilvl w:val="0"/>
          <w:numId w:val="31"/>
        </w:numPr>
        <w:spacing w:line="360" w:lineRule="auto"/>
        <w:jc w:val="both"/>
        <w:rPr>
          <w:sz w:val="24"/>
          <w:szCs w:val="24"/>
        </w:rPr>
      </w:pPr>
      <w:r>
        <w:rPr>
          <w:rFonts w:ascii="Times New Roman" w:eastAsia="Times New Roman" w:hAnsi="Times New Roman" w:cs="Times New Roman"/>
          <w:sz w:val="24"/>
          <w:szCs w:val="24"/>
        </w:rPr>
        <w:t>Politics: Politicians and policymakers can measure public opinion on policies and election candidates to get</w:t>
      </w:r>
      <w:r>
        <w:rPr>
          <w:rFonts w:ascii="Times New Roman" w:eastAsia="Times New Roman" w:hAnsi="Times New Roman" w:cs="Times New Roman"/>
          <w:sz w:val="24"/>
          <w:szCs w:val="24"/>
        </w:rPr>
        <w:t xml:space="preserve"> the sentiments expressed by different linguistic communities.</w:t>
      </w:r>
    </w:p>
    <w:p w14:paraId="3DC7D159" w14:textId="77777777" w:rsidR="00810BF4" w:rsidRDefault="00C81CB4">
      <w:pPr>
        <w:numPr>
          <w:ilvl w:val="0"/>
          <w:numId w:val="31"/>
        </w:numPr>
        <w:spacing w:line="360" w:lineRule="auto"/>
        <w:jc w:val="both"/>
        <w:rPr>
          <w:sz w:val="24"/>
          <w:szCs w:val="24"/>
        </w:rPr>
      </w:pPr>
      <w:r>
        <w:rPr>
          <w:rFonts w:ascii="Times New Roman" w:eastAsia="Times New Roman" w:hAnsi="Times New Roman" w:cs="Times New Roman"/>
          <w:sz w:val="24"/>
          <w:szCs w:val="24"/>
        </w:rPr>
        <w:lastRenderedPageBreak/>
        <w:t xml:space="preserve">Healthcare: Analyzing sentiments in health-related discussions can help identify public concerns, misinformation, and areas for improvement in healthcare services, accommodating the linguistic </w:t>
      </w:r>
      <w:r>
        <w:rPr>
          <w:rFonts w:ascii="Times New Roman" w:eastAsia="Times New Roman" w:hAnsi="Times New Roman" w:cs="Times New Roman"/>
          <w:sz w:val="24"/>
          <w:szCs w:val="24"/>
        </w:rPr>
        <w:t>diversity of the population.</w:t>
      </w:r>
    </w:p>
    <w:p w14:paraId="35B7209E" w14:textId="77777777" w:rsidR="00810BF4" w:rsidRDefault="00C81CB4">
      <w:pPr>
        <w:numPr>
          <w:ilvl w:val="0"/>
          <w:numId w:val="31"/>
        </w:numPr>
        <w:spacing w:line="360" w:lineRule="auto"/>
        <w:jc w:val="both"/>
        <w:rPr>
          <w:sz w:val="24"/>
          <w:szCs w:val="24"/>
        </w:rPr>
      </w:pPr>
      <w:r>
        <w:rPr>
          <w:rFonts w:ascii="Times New Roman" w:eastAsia="Times New Roman" w:hAnsi="Times New Roman" w:cs="Times New Roman"/>
          <w:sz w:val="24"/>
          <w:szCs w:val="24"/>
        </w:rPr>
        <w:t>Media and Entertainment: Media organizations can track audience reactions to content to ensure that their offerings tally with different language and cultural groups.</w:t>
      </w:r>
    </w:p>
    <w:p w14:paraId="4D6B2CB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2.7.5 Case Studies and Research Findings</w:t>
      </w:r>
    </w:p>
    <w:p w14:paraId="239EF76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Several studies hav</w:t>
      </w:r>
      <w:r>
        <w:rPr>
          <w:rFonts w:ascii="Times New Roman" w:eastAsia="Times New Roman" w:hAnsi="Times New Roman" w:cs="Times New Roman"/>
          <w:sz w:val="24"/>
          <w:szCs w:val="24"/>
        </w:rPr>
        <w:t>e explored sentiment analysis in the Nigerian context. For example, research on analyzing Twitter data in multiple Nigerian languages has shown that incorporating local languages alongside English significantly enhances sentiment classification accuracy. T</w:t>
      </w:r>
      <w:r>
        <w:rPr>
          <w:rFonts w:ascii="Times New Roman" w:eastAsia="Times New Roman" w:hAnsi="Times New Roman" w:cs="Times New Roman"/>
          <w:sz w:val="24"/>
          <w:szCs w:val="24"/>
        </w:rPr>
        <w:t>hese studies highlight the importance of adapting sentiment analysis methodologies to handle linguistic diversity effectively (Huang et al., 2022).</w:t>
      </w:r>
    </w:p>
    <w:p w14:paraId="248596CA" w14:textId="77777777" w:rsidR="00810BF4" w:rsidRDefault="00810BF4">
      <w:pPr>
        <w:spacing w:line="360" w:lineRule="auto"/>
        <w:jc w:val="both"/>
        <w:rPr>
          <w:rFonts w:ascii="Times New Roman" w:eastAsia="Times New Roman" w:hAnsi="Times New Roman" w:cs="Times New Roman"/>
          <w:sz w:val="24"/>
          <w:szCs w:val="24"/>
        </w:rPr>
      </w:pPr>
    </w:p>
    <w:p w14:paraId="33F68698" w14:textId="77777777" w:rsidR="00810BF4" w:rsidRDefault="00810BF4">
      <w:pPr>
        <w:spacing w:line="360" w:lineRule="auto"/>
        <w:jc w:val="both"/>
        <w:rPr>
          <w:rFonts w:ascii="Times New Roman" w:eastAsia="Times New Roman" w:hAnsi="Times New Roman" w:cs="Times New Roman"/>
          <w:sz w:val="24"/>
          <w:szCs w:val="24"/>
        </w:rPr>
      </w:pPr>
    </w:p>
    <w:p w14:paraId="13964C70" w14:textId="77777777" w:rsidR="00810BF4" w:rsidRDefault="00810BF4">
      <w:pPr>
        <w:spacing w:line="360" w:lineRule="auto"/>
        <w:jc w:val="both"/>
        <w:rPr>
          <w:rFonts w:ascii="Times New Roman" w:eastAsia="Times New Roman" w:hAnsi="Times New Roman" w:cs="Times New Roman"/>
          <w:sz w:val="24"/>
          <w:szCs w:val="24"/>
        </w:rPr>
      </w:pPr>
    </w:p>
    <w:p w14:paraId="07FF28A7" w14:textId="77777777" w:rsidR="00810BF4" w:rsidRDefault="00810BF4">
      <w:pPr>
        <w:spacing w:line="360" w:lineRule="auto"/>
        <w:jc w:val="both"/>
        <w:rPr>
          <w:rFonts w:ascii="Times New Roman" w:eastAsia="Times New Roman" w:hAnsi="Times New Roman" w:cs="Times New Roman"/>
          <w:sz w:val="24"/>
          <w:szCs w:val="24"/>
        </w:rPr>
      </w:pPr>
    </w:p>
    <w:p w14:paraId="62C7387A" w14:textId="77777777" w:rsidR="00810BF4" w:rsidRDefault="00810BF4">
      <w:pPr>
        <w:spacing w:line="360" w:lineRule="auto"/>
        <w:jc w:val="both"/>
        <w:rPr>
          <w:rFonts w:ascii="Times New Roman" w:eastAsia="Times New Roman" w:hAnsi="Times New Roman" w:cs="Times New Roman"/>
          <w:sz w:val="24"/>
          <w:szCs w:val="24"/>
        </w:rPr>
      </w:pPr>
    </w:p>
    <w:p w14:paraId="0FCE87CD" w14:textId="77777777" w:rsidR="00810BF4" w:rsidRDefault="00810BF4">
      <w:pPr>
        <w:spacing w:line="360" w:lineRule="auto"/>
        <w:rPr>
          <w:rFonts w:ascii="Times New Roman" w:eastAsia="Times New Roman" w:hAnsi="Times New Roman" w:cs="Times New Roman"/>
          <w:b/>
          <w:sz w:val="24"/>
          <w:szCs w:val="24"/>
        </w:rPr>
      </w:pPr>
    </w:p>
    <w:p w14:paraId="013C7109" w14:textId="77777777" w:rsidR="00810BF4" w:rsidRDefault="00810BF4">
      <w:pPr>
        <w:spacing w:line="360" w:lineRule="auto"/>
        <w:jc w:val="center"/>
        <w:rPr>
          <w:rFonts w:ascii="Times New Roman" w:eastAsia="Times New Roman" w:hAnsi="Times New Roman" w:cs="Times New Roman"/>
          <w:b/>
          <w:sz w:val="24"/>
          <w:szCs w:val="24"/>
        </w:rPr>
      </w:pPr>
    </w:p>
    <w:p w14:paraId="06C9042B"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THREE: RESEARCH DESIGN</w:t>
      </w:r>
    </w:p>
    <w:p w14:paraId="68B1AB4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Research Design</w:t>
      </w:r>
    </w:p>
    <w:p w14:paraId="0305B1D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research project is to conduct a comparative analysis of the four mentioned machine learning algorithms for sentiment analysis of social media comments in four Nigerian languages such as Nigerian-Pidgin, Igbo, Hausa and Yoruba.</w:t>
      </w:r>
    </w:p>
    <w:p w14:paraId="0C83F62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.1.1 Research Design Objectives:</w:t>
      </w:r>
    </w:p>
    <w:p w14:paraId="3D85D084" w14:textId="77777777" w:rsidR="00810BF4" w:rsidRDefault="00C81CB4">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compare the performance of Logistic Regression, Support Vector Machine (SVM), Random Forest and Long Short-Term Memory (LSTM) algorithms for sentiment analysis on individual datasets of each Nigerian language (Nigerian-P</w:t>
      </w:r>
      <w:r>
        <w:rPr>
          <w:rFonts w:ascii="Times New Roman" w:eastAsia="Times New Roman" w:hAnsi="Times New Roman" w:cs="Times New Roman"/>
          <w:sz w:val="24"/>
          <w:szCs w:val="24"/>
        </w:rPr>
        <w:t>idgin, Igbo, Hausa and Yoruba).</w:t>
      </w:r>
    </w:p>
    <w:p w14:paraId="519D2CD6" w14:textId="77777777" w:rsidR="00810BF4" w:rsidRDefault="00C81CB4">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comparisons and see the effectiveness of these algorithms across the four languages based on metrics like precision, recall and F1-score.</w:t>
      </w:r>
    </w:p>
    <w:p w14:paraId="15CDF6F2" w14:textId="77777777" w:rsidR="00810BF4" w:rsidRDefault="00C81CB4">
      <w:pPr>
        <w:numPr>
          <w:ilvl w:val="0"/>
          <w:numId w:val="52"/>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and observe the performance of the algorithms on a combined dataset</w:t>
      </w:r>
      <w:r>
        <w:rPr>
          <w:rFonts w:ascii="Times New Roman" w:eastAsia="Times New Roman" w:hAnsi="Times New Roman" w:cs="Times New Roman"/>
          <w:sz w:val="24"/>
          <w:szCs w:val="24"/>
        </w:rPr>
        <w:t xml:space="preserve"> containing all four languages.</w:t>
      </w:r>
    </w:p>
    <w:p w14:paraId="1987564B" w14:textId="77777777" w:rsidR="00810BF4" w:rsidRDefault="00C81CB4">
      <w:pPr>
        <w:numPr>
          <w:ilvl w:val="0"/>
          <w:numId w:val="5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and recommend the most suitable machine learning algorithm for sentiment analysis of multilingual Nigerian social media comments.</w:t>
      </w:r>
    </w:p>
    <w:p w14:paraId="78062D72" w14:textId="77777777" w:rsidR="00810BF4" w:rsidRDefault="00810BF4">
      <w:pPr>
        <w:spacing w:line="360" w:lineRule="auto"/>
        <w:jc w:val="both"/>
        <w:rPr>
          <w:rFonts w:ascii="Times New Roman" w:eastAsia="Times New Roman" w:hAnsi="Times New Roman" w:cs="Times New Roman"/>
          <w:sz w:val="24"/>
          <w:szCs w:val="24"/>
        </w:rPr>
      </w:pPr>
    </w:p>
    <w:p w14:paraId="200A6314" w14:textId="77777777" w:rsidR="00810BF4" w:rsidRDefault="00C81CB4">
      <w:pPr>
        <w:spacing w:line="360" w:lineRule="auto"/>
        <w:jc w:val="both"/>
        <w:rPr>
          <w:rFonts w:ascii="Times New Roman" w:eastAsia="Times New Roman" w:hAnsi="Times New Roman" w:cs="Times New Roman"/>
          <w:b/>
          <w:sz w:val="24"/>
          <w:szCs w:val="24"/>
        </w:rPr>
      </w:pPr>
      <w:bookmarkStart w:id="19" w:name="_30j0zll" w:colFirst="0" w:colLast="0"/>
      <w:bookmarkEnd w:id="19"/>
      <w:r>
        <w:rPr>
          <w:rFonts w:ascii="Times New Roman" w:eastAsia="Times New Roman" w:hAnsi="Times New Roman" w:cs="Times New Roman"/>
          <w:b/>
          <w:sz w:val="24"/>
          <w:szCs w:val="24"/>
        </w:rPr>
        <w:t>3.1.2 Overview of Research Design</w:t>
      </w:r>
    </w:p>
    <w:p w14:paraId="4987C91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combination of exploratory, descriptive and expe</w:t>
      </w:r>
      <w:r>
        <w:rPr>
          <w:rFonts w:ascii="Times New Roman" w:eastAsia="Times New Roman" w:hAnsi="Times New Roman" w:cs="Times New Roman"/>
          <w:sz w:val="24"/>
          <w:szCs w:val="24"/>
        </w:rPr>
        <w:t xml:space="preserve">rimental research designs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employed on the research work to analyze sentiment in multilingual Nigerian social media comments using algorithms like random forest classifier (RFC), support vector machine (SVM), logistic regression and long short-term memo</w:t>
      </w:r>
      <w:r>
        <w:rPr>
          <w:rFonts w:ascii="Times New Roman" w:eastAsia="Times New Roman" w:hAnsi="Times New Roman" w:cs="Times New Roman"/>
          <w:sz w:val="24"/>
          <w:szCs w:val="24"/>
        </w:rPr>
        <w:t>ry (LSTM). Structured to address the intricacies of linguistic diversity and code-switching, this research design aims to develop and refine sentiment analysis techniques suited to the Nigerian context despite the limited resources for certain Nigerian lan</w:t>
      </w:r>
      <w:r>
        <w:rPr>
          <w:rFonts w:ascii="Times New Roman" w:eastAsia="Times New Roman" w:hAnsi="Times New Roman" w:cs="Times New Roman"/>
          <w:sz w:val="24"/>
          <w:szCs w:val="24"/>
        </w:rPr>
        <w:t>guages.</w:t>
      </w:r>
    </w:p>
    <w:p w14:paraId="793939A2"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3.1.3 Exploratory Aspects</w:t>
      </w:r>
    </w:p>
    <w:p w14:paraId="2364FF5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exploratory design is structured to probe the current field of multilingual sentiment analysis in Nigeria. It includes:</w:t>
      </w:r>
    </w:p>
    <w:p w14:paraId="74A4F124" w14:textId="77777777" w:rsidR="00810BF4" w:rsidRDefault="00C81CB4">
      <w:pPr>
        <w:numPr>
          <w:ilvl w:val="0"/>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Pinpointing the main languages and dialects used in Nigerian social media.</w:t>
      </w:r>
    </w:p>
    <w:p w14:paraId="76C3DCEC" w14:textId="77777777" w:rsidR="00810BF4" w:rsidRDefault="00C81CB4">
      <w:pPr>
        <w:numPr>
          <w:ilvl w:val="0"/>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Investigating common pa</w:t>
      </w:r>
      <w:r>
        <w:rPr>
          <w:rFonts w:ascii="Times New Roman" w:eastAsia="Times New Roman" w:hAnsi="Times New Roman" w:cs="Times New Roman"/>
          <w:sz w:val="24"/>
          <w:szCs w:val="24"/>
        </w:rPr>
        <w:t>tterns of code-switching and mixed-language usage.</w:t>
      </w:r>
    </w:p>
    <w:p w14:paraId="52FF4AD6" w14:textId="77777777" w:rsidR="00810BF4" w:rsidRDefault="00C81CB4">
      <w:pPr>
        <w:numPr>
          <w:ilvl w:val="0"/>
          <w:numId w:val="4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comprehend several methods and tools for sentiment analysis in Nigeria multilingual comments.</w:t>
      </w:r>
    </w:p>
    <w:p w14:paraId="26E6CC62"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exploratory approach is necessary to gather preliminary insights and uncover underlying patterns that inform the development and refinement of the sentiment analysis model, other designs </w:t>
      </w:r>
      <w:r>
        <w:rPr>
          <w:rFonts w:ascii="Times New Roman" w:eastAsia="Times New Roman" w:hAnsi="Times New Roman" w:cs="Times New Roman"/>
          <w:sz w:val="24"/>
          <w:szCs w:val="24"/>
        </w:rPr>
        <w:lastRenderedPageBreak/>
        <w:t>would have to be considered so as to further this research.</w:t>
      </w:r>
      <w:r>
        <w:rPr>
          <w:rFonts w:ascii="Times New Roman" w:eastAsia="Times New Roman" w:hAnsi="Times New Roman" w:cs="Times New Roman"/>
          <w:sz w:val="24"/>
          <w:szCs w:val="24"/>
        </w:rPr>
        <w:t xml:space="preserve"> This phase is crucial given the limited existing research on multilingual sentiment analysis in the Nigerian context.</w:t>
      </w:r>
    </w:p>
    <w:p w14:paraId="7F3BA0D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3.1.4 Descriptive Aspects</w:t>
      </w:r>
    </w:p>
    <w:p w14:paraId="2D97599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descriptive design, attempts to highlight and illustrate the emotions expressed in the multilingual comm</w:t>
      </w:r>
      <w:r>
        <w:rPr>
          <w:rFonts w:ascii="Times New Roman" w:eastAsia="Times New Roman" w:hAnsi="Times New Roman" w:cs="Times New Roman"/>
          <w:sz w:val="24"/>
          <w:szCs w:val="24"/>
        </w:rPr>
        <w:t>ents by:</w:t>
      </w:r>
    </w:p>
    <w:p w14:paraId="2255A458" w14:textId="77777777" w:rsidR="00810BF4" w:rsidRDefault="00C81CB4">
      <w:pPr>
        <w:numPr>
          <w:ilvl w:val="0"/>
          <w:numId w:val="4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Curating a dataset from social media comments leveraging platforms such </w:t>
      </w:r>
      <w:proofErr w:type="gramStart"/>
      <w:r>
        <w:rPr>
          <w:rFonts w:ascii="Times New Roman" w:eastAsia="Times New Roman" w:hAnsi="Times New Roman" w:cs="Times New Roman"/>
          <w:sz w:val="24"/>
          <w:szCs w:val="24"/>
        </w:rPr>
        <w:t>as  Twitter</w:t>
      </w:r>
      <w:proofErr w:type="gramEnd"/>
      <w:r>
        <w:rPr>
          <w:rFonts w:ascii="Times New Roman" w:eastAsia="Times New Roman" w:hAnsi="Times New Roman" w:cs="Times New Roman"/>
          <w:sz w:val="24"/>
          <w:szCs w:val="24"/>
        </w:rPr>
        <w:t>, Facebook and Instagram etc.</w:t>
      </w:r>
    </w:p>
    <w:p w14:paraId="4A8E824F" w14:textId="77777777" w:rsidR="00810BF4" w:rsidRDefault="00C81CB4">
      <w:pPr>
        <w:numPr>
          <w:ilvl w:val="0"/>
          <w:numId w:val="4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Labels to the dataset with sentiment meanings which are either positive, negative and neutral using both manual and automated m</w:t>
      </w:r>
      <w:r>
        <w:rPr>
          <w:rFonts w:ascii="Times New Roman" w:eastAsia="Times New Roman" w:hAnsi="Times New Roman" w:cs="Times New Roman"/>
          <w:sz w:val="24"/>
          <w:szCs w:val="24"/>
        </w:rPr>
        <w:t>ethods.</w:t>
      </w:r>
    </w:p>
    <w:p w14:paraId="5829EF55" w14:textId="77777777" w:rsidR="00810BF4" w:rsidRDefault="00C81CB4">
      <w:pPr>
        <w:numPr>
          <w:ilvl w:val="0"/>
          <w:numId w:val="4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Evaluating sentiments for several languages and social networking sites to recognize if there are similarities in opinion patterns. </w:t>
      </w:r>
    </w:p>
    <w:p w14:paraId="5BCF798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descriptive approach provides the basis for understanding the broader context of public opinion and sentiment in Nigeri</w:t>
      </w:r>
      <w:r>
        <w:rPr>
          <w:rFonts w:ascii="Times New Roman" w:eastAsia="Times New Roman" w:hAnsi="Times New Roman" w:cs="Times New Roman"/>
          <w:sz w:val="24"/>
          <w:szCs w:val="24"/>
        </w:rPr>
        <w:t>a by enabling a detailed and systematic account of sentiment trends and patterns.</w:t>
      </w:r>
    </w:p>
    <w:p w14:paraId="41760E3A"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3.1.5 Experimental Aspects</w:t>
      </w:r>
    </w:p>
    <w:p w14:paraId="690CAD4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experimental approach compares algorithms such as logistic regression, random forest, support vector machine and long short-term memory, and ai</w:t>
      </w:r>
      <w:r>
        <w:rPr>
          <w:rFonts w:ascii="Times New Roman" w:eastAsia="Times New Roman" w:hAnsi="Times New Roman" w:cs="Times New Roman"/>
          <w:sz w:val="24"/>
          <w:szCs w:val="24"/>
        </w:rPr>
        <w:t>ms to accurately classify sentiments and signify which of the algorithms are effective in multilingual Nigerian social media comments. It involves:</w:t>
      </w:r>
    </w:p>
    <w:p w14:paraId="266026FB" w14:textId="77777777" w:rsidR="00810BF4" w:rsidRDefault="00C81CB4">
      <w:pPr>
        <w:numPr>
          <w:ilvl w:val="0"/>
          <w:numId w:val="4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and testing machine learning models of algorithms such as logistic regression, support vector machi</w:t>
      </w:r>
      <w:r>
        <w:rPr>
          <w:rFonts w:ascii="Times New Roman" w:eastAsia="Times New Roman" w:hAnsi="Times New Roman" w:cs="Times New Roman"/>
          <w:sz w:val="24"/>
          <w:szCs w:val="24"/>
        </w:rPr>
        <w:t>ne, random forest and long short-term memory on Nigerian-Pidgin, Hausa, Igbo and Yoruba language dataset individually.</w:t>
      </w:r>
    </w:p>
    <w:p w14:paraId="51C428C6" w14:textId="77777777" w:rsidR="00810BF4" w:rsidRDefault="00C81CB4">
      <w:pPr>
        <w:numPr>
          <w:ilvl w:val="0"/>
          <w:numId w:val="4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Concatenating all the mentioned datasets and develop models from each of the algorithms.</w:t>
      </w:r>
    </w:p>
    <w:p w14:paraId="6D5D199B" w14:textId="77777777" w:rsidR="00810BF4" w:rsidRDefault="00C81CB4">
      <w:pPr>
        <w:numPr>
          <w:ilvl w:val="0"/>
          <w:numId w:val="4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Comparing the performance of logistic regression</w:t>
      </w:r>
      <w:r>
        <w:rPr>
          <w:rFonts w:ascii="Times New Roman" w:eastAsia="Times New Roman" w:hAnsi="Times New Roman" w:cs="Times New Roman"/>
          <w:sz w:val="24"/>
          <w:szCs w:val="24"/>
        </w:rPr>
        <w:t>, support vector machine, random forest and long short-term memory to know the performance of each based on the metric gained.</w:t>
      </w:r>
    </w:p>
    <w:p w14:paraId="27AC3BC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3.1.6 Alignment with Research Objectives</w:t>
      </w:r>
    </w:p>
    <w:p w14:paraId="157F284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chosen research design aligns with the research objectives in several ways:</w:t>
      </w:r>
    </w:p>
    <w:p w14:paraId="4A38E87C" w14:textId="77777777" w:rsidR="00810BF4" w:rsidRDefault="00C81CB4">
      <w:pPr>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expl</w:t>
      </w:r>
      <w:r>
        <w:rPr>
          <w:rFonts w:ascii="Times New Roman" w:eastAsia="Times New Roman" w:hAnsi="Times New Roman" w:cs="Times New Roman"/>
          <w:sz w:val="24"/>
          <w:szCs w:val="24"/>
        </w:rPr>
        <w:t>oratory phase points out the opportunities of multilingual sentiment analysis and its key challenges, addressing the objective of understanding the area of Nigerian social media.</w:t>
      </w:r>
    </w:p>
    <w:p w14:paraId="043BBBD6" w14:textId="77777777" w:rsidR="00810BF4" w:rsidRDefault="00C81CB4">
      <w:pPr>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aim of the descriptive phase is to provide a detailed account of sentimen</w:t>
      </w:r>
      <w:r>
        <w:rPr>
          <w:rFonts w:ascii="Times New Roman" w:eastAsia="Times New Roman" w:hAnsi="Times New Roman" w:cs="Times New Roman"/>
          <w:sz w:val="24"/>
          <w:szCs w:val="24"/>
        </w:rPr>
        <w:t>t annotation and distribution, fulfilling the objective of portraying sentiments in a multilingual context.</w:t>
      </w:r>
    </w:p>
    <w:p w14:paraId="02A1AB9B" w14:textId="77777777" w:rsidR="00810BF4" w:rsidRDefault="00C81CB4">
      <w:pPr>
        <w:numPr>
          <w:ilvl w:val="0"/>
          <w:numId w:val="4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experimental phase tests and validates the use of all four machine learning algorithms, meeting the objective of evaluating and comparing sentim</w:t>
      </w:r>
      <w:r>
        <w:rPr>
          <w:rFonts w:ascii="Times New Roman" w:eastAsia="Times New Roman" w:hAnsi="Times New Roman" w:cs="Times New Roman"/>
          <w:sz w:val="24"/>
          <w:szCs w:val="24"/>
        </w:rPr>
        <w:t>ent analysis techniques for Nigerian languages.</w:t>
      </w:r>
    </w:p>
    <w:p w14:paraId="0F4108E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combining exploratory, </w:t>
      </w:r>
      <w:proofErr w:type="gramStart"/>
      <w:r>
        <w:rPr>
          <w:rFonts w:ascii="Times New Roman" w:eastAsia="Times New Roman" w:hAnsi="Times New Roman" w:cs="Times New Roman"/>
          <w:sz w:val="24"/>
          <w:szCs w:val="24"/>
        </w:rPr>
        <w:t>descriptive  and</w:t>
      </w:r>
      <w:proofErr w:type="gramEnd"/>
      <w:r>
        <w:rPr>
          <w:rFonts w:ascii="Times New Roman" w:eastAsia="Times New Roman" w:hAnsi="Times New Roman" w:cs="Times New Roman"/>
          <w:sz w:val="24"/>
          <w:szCs w:val="24"/>
        </w:rPr>
        <w:t xml:space="preserve"> experimental approaches, this research design ensures a comprehensive investigation of multilingual sentiment analysis in Nigeria, offering valuable insights and pra</w:t>
      </w:r>
      <w:r>
        <w:rPr>
          <w:rFonts w:ascii="Times New Roman" w:eastAsia="Times New Roman" w:hAnsi="Times New Roman" w:cs="Times New Roman"/>
          <w:sz w:val="24"/>
          <w:szCs w:val="24"/>
        </w:rPr>
        <w:t>ctical investigation of  the field.</w:t>
      </w:r>
    </w:p>
    <w:p w14:paraId="4CFED36B"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Dataset Collection</w:t>
      </w:r>
    </w:p>
    <w:p w14:paraId="6701906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research a balanced dataset was curated comprising multilingual social media comment of widely spoken Nigerian language like Nigerian-Pidgin, Igbo, Hausa, Yoruba. The dataset was later ann</w:t>
      </w:r>
      <w:r>
        <w:rPr>
          <w:rFonts w:ascii="Times New Roman" w:eastAsia="Times New Roman" w:hAnsi="Times New Roman" w:cs="Times New Roman"/>
          <w:sz w:val="24"/>
          <w:szCs w:val="24"/>
        </w:rPr>
        <w:t>otated to include comments labeled as positive, negative, or neutral sentiment.</w:t>
      </w:r>
    </w:p>
    <w:p w14:paraId="420CB147"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3.2.1 Data Acquisition Process</w:t>
      </w:r>
    </w:p>
    <w:p w14:paraId="7BF9DB0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data acquisition involved:</w:t>
      </w:r>
    </w:p>
    <w:p w14:paraId="3B54FE34" w14:textId="77777777" w:rsidR="00810BF4" w:rsidRDefault="00C81CB4">
      <w:pPr>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Scraping social media platforms manually using Google Forms as a tool to collect and curate posts and c</w:t>
      </w:r>
      <w:r>
        <w:rPr>
          <w:rFonts w:ascii="Times New Roman" w:eastAsia="Times New Roman" w:hAnsi="Times New Roman" w:cs="Times New Roman"/>
          <w:sz w:val="24"/>
          <w:szCs w:val="24"/>
        </w:rPr>
        <w:t>omments.</w:t>
      </w:r>
    </w:p>
    <w:p w14:paraId="46A8D633" w14:textId="77777777" w:rsidR="00810BF4" w:rsidRDefault="00C81CB4">
      <w:pPr>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data to include only relevant posts written in the target languages and involving a mixture of more than Nigerian dialect.</w:t>
      </w:r>
    </w:p>
    <w:p w14:paraId="562E3D0A" w14:textId="77777777" w:rsidR="00810BF4" w:rsidRDefault="00C81CB4">
      <w:pPr>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the data by cleaning, normalizing the text to make it easier for training, and handling noise (e.g.,</w:t>
      </w:r>
      <w:r>
        <w:rPr>
          <w:rFonts w:ascii="Times New Roman" w:eastAsia="Times New Roman" w:hAnsi="Times New Roman" w:cs="Times New Roman"/>
          <w:sz w:val="24"/>
          <w:szCs w:val="24"/>
        </w:rPr>
        <w:t xml:space="preserve"> removing special characters,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46E892A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3.2.2 Sources and Nature of Data</w:t>
      </w:r>
    </w:p>
    <w:p w14:paraId="634F11B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research, the data is curated from social media platforms such as Twitter, Facebook and Instagram, focusing on comments and posts written in English, Hausa, Yoruba, Nigerian-Pidg</w:t>
      </w:r>
      <w:r>
        <w:rPr>
          <w:rFonts w:ascii="Times New Roman" w:eastAsia="Times New Roman" w:hAnsi="Times New Roman" w:cs="Times New Roman"/>
          <w:sz w:val="24"/>
          <w:szCs w:val="24"/>
        </w:rPr>
        <w:t>in and Igbo. These platforms were chosen due to their widespread use in Nigeria and the diverse linguistic representation they offer.</w:t>
      </w:r>
    </w:p>
    <w:p w14:paraId="6B66AB42"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3.2.3 Dataset Overview</w:t>
      </w:r>
    </w:p>
    <w:p w14:paraId="5CC4FBC2"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35AD3F1" wp14:editId="7E81A894">
            <wp:extent cx="5943600" cy="248729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5943600" cy="2487295"/>
                    </a:xfrm>
                    <a:prstGeom prst="rect">
                      <a:avLst/>
                    </a:prstGeom>
                    <a:ln/>
                  </pic:spPr>
                </pic:pic>
              </a:graphicData>
            </a:graphic>
          </wp:inline>
        </w:drawing>
      </w:r>
    </w:p>
    <w:p w14:paraId="0BFB3A31"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1: Nigerian-Pidgin Multilingual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before Preprocessing</w:t>
      </w:r>
    </w:p>
    <w:p w14:paraId="3FF40ED1"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F2D227C" wp14:editId="1190DE78">
            <wp:extent cx="5943600" cy="225488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2254885"/>
                    </a:xfrm>
                    <a:prstGeom prst="rect">
                      <a:avLst/>
                    </a:prstGeom>
                    <a:ln/>
                  </pic:spPr>
                </pic:pic>
              </a:graphicData>
            </a:graphic>
          </wp:inline>
        </w:drawing>
      </w:r>
    </w:p>
    <w:p w14:paraId="10E9376E"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2: Hausa Language Multilingual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before Preprocessing</w:t>
      </w:r>
    </w:p>
    <w:p w14:paraId="5E001FB8"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B358E3" wp14:editId="6465FE9D">
            <wp:extent cx="5334000" cy="241808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34000" cy="2418080"/>
                    </a:xfrm>
                    <a:prstGeom prst="rect">
                      <a:avLst/>
                    </a:prstGeom>
                    <a:ln/>
                  </pic:spPr>
                </pic:pic>
              </a:graphicData>
            </a:graphic>
          </wp:inline>
        </w:drawing>
      </w:r>
    </w:p>
    <w:p w14:paraId="45CDCEDA"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Igbo Language Multilingual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after Preprocessing</w:t>
      </w:r>
    </w:p>
    <w:p w14:paraId="03856873"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E5BA82" wp14:editId="0330CF2B">
            <wp:extent cx="4809490" cy="24707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809490" cy="2470785"/>
                    </a:xfrm>
                    <a:prstGeom prst="rect">
                      <a:avLst/>
                    </a:prstGeom>
                    <a:ln/>
                  </pic:spPr>
                </pic:pic>
              </a:graphicData>
            </a:graphic>
          </wp:inline>
        </w:drawing>
      </w:r>
    </w:p>
    <w:p w14:paraId="3004C2CB"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4: Yoruba Language Multilingual </w:t>
      </w:r>
      <w:proofErr w:type="spellStart"/>
      <w:r>
        <w:rPr>
          <w:rFonts w:ascii="Times New Roman" w:eastAsia="Times New Roman" w:hAnsi="Times New Roman" w:cs="Times New Roman"/>
          <w:b/>
          <w:sz w:val="24"/>
          <w:szCs w:val="24"/>
        </w:rPr>
        <w:t>DataFrame</w:t>
      </w:r>
      <w:proofErr w:type="spellEnd"/>
      <w:r>
        <w:rPr>
          <w:rFonts w:ascii="Times New Roman" w:eastAsia="Times New Roman" w:hAnsi="Times New Roman" w:cs="Times New Roman"/>
          <w:b/>
          <w:sz w:val="24"/>
          <w:szCs w:val="24"/>
        </w:rPr>
        <w:t xml:space="preserve"> after Preprocessing</w:t>
      </w:r>
    </w:p>
    <w:p w14:paraId="41B1B65F" w14:textId="77777777" w:rsidR="00810BF4" w:rsidRDefault="00810BF4">
      <w:pPr>
        <w:spacing w:line="360" w:lineRule="auto"/>
        <w:rPr>
          <w:rFonts w:ascii="Times New Roman" w:eastAsia="Times New Roman" w:hAnsi="Times New Roman" w:cs="Times New Roman"/>
          <w:b/>
          <w:sz w:val="24"/>
          <w:szCs w:val="24"/>
        </w:rPr>
      </w:pPr>
    </w:p>
    <w:p w14:paraId="59AE1F12" w14:textId="77777777" w:rsidR="00810BF4" w:rsidRDefault="00C81CB4">
      <w:pPr>
        <w:numPr>
          <w:ilvl w:val="0"/>
          <w:numId w:val="9"/>
        </w:numPr>
        <w:spacing w:line="360" w:lineRule="auto"/>
        <w:jc w:val="both"/>
        <w:rPr>
          <w:sz w:val="24"/>
          <w:szCs w:val="24"/>
        </w:rPr>
      </w:pPr>
      <w:r>
        <w:rPr>
          <w:rFonts w:ascii="Times New Roman" w:eastAsia="Times New Roman" w:hAnsi="Times New Roman" w:cs="Times New Roman"/>
          <w:sz w:val="24"/>
          <w:szCs w:val="24"/>
        </w:rPr>
        <w:t>Volume: Above 5,200 comments were collected carrying sentiment labels and language category, ensuring a substantial dataset</w:t>
      </w:r>
      <w:r>
        <w:rPr>
          <w:rFonts w:ascii="Times New Roman" w:eastAsia="Times New Roman" w:hAnsi="Times New Roman" w:cs="Times New Roman"/>
          <w:sz w:val="24"/>
          <w:szCs w:val="24"/>
        </w:rPr>
        <w:t xml:space="preserve"> for training and testing each of the machine learning models.</w:t>
      </w:r>
    </w:p>
    <w:p w14:paraId="07EAD719" w14:textId="77777777" w:rsidR="00810BF4" w:rsidRDefault="00C81CB4">
      <w:pPr>
        <w:numPr>
          <w:ilvl w:val="0"/>
          <w:numId w:val="9"/>
        </w:numPr>
        <w:spacing w:line="360" w:lineRule="auto"/>
        <w:jc w:val="both"/>
        <w:rPr>
          <w:sz w:val="24"/>
          <w:szCs w:val="24"/>
        </w:rPr>
      </w:pPr>
      <w:r>
        <w:rPr>
          <w:rFonts w:ascii="Times New Roman" w:eastAsia="Times New Roman" w:hAnsi="Times New Roman" w:cs="Times New Roman"/>
          <w:sz w:val="24"/>
          <w:szCs w:val="24"/>
        </w:rPr>
        <w:t xml:space="preserve">Languages: The dataset included comments in English, Hausa, </w:t>
      </w:r>
      <w:proofErr w:type="spellStart"/>
      <w:r>
        <w:rPr>
          <w:rFonts w:ascii="Times New Roman" w:eastAsia="Times New Roman" w:hAnsi="Times New Roman" w:cs="Times New Roman"/>
          <w:sz w:val="24"/>
          <w:szCs w:val="24"/>
        </w:rPr>
        <w:t>Yorùbá</w:t>
      </w:r>
      <w:proofErr w:type="spellEnd"/>
      <w:r>
        <w:rPr>
          <w:rFonts w:ascii="Times New Roman" w:eastAsia="Times New Roman" w:hAnsi="Times New Roman" w:cs="Times New Roman"/>
          <w:sz w:val="24"/>
          <w:szCs w:val="24"/>
        </w:rPr>
        <w:t>, Nigerian-Pidgin and Igbo, reflecting the linguistic diversity of Nigeria social media.</w:t>
      </w:r>
    </w:p>
    <w:p w14:paraId="574AA09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288521B" wp14:editId="42C2931A">
            <wp:extent cx="3552825" cy="4400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552825" cy="4400550"/>
                    </a:xfrm>
                    <a:prstGeom prst="rect">
                      <a:avLst/>
                    </a:prstGeom>
                    <a:ln/>
                  </pic:spPr>
                </pic:pic>
              </a:graphicData>
            </a:graphic>
          </wp:inline>
        </w:drawing>
      </w:r>
    </w:p>
    <w:p w14:paraId="64FF97C5"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5: Total Multilingual Dataset wh</w:t>
      </w:r>
      <w:r>
        <w:rPr>
          <w:rFonts w:ascii="Times New Roman" w:eastAsia="Times New Roman" w:hAnsi="Times New Roman" w:cs="Times New Roman"/>
          <w:b/>
          <w:sz w:val="24"/>
          <w:szCs w:val="24"/>
        </w:rPr>
        <w:t>ile Preprocessing</w:t>
      </w:r>
    </w:p>
    <w:p w14:paraId="3C6E5561"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 Data Preprocessing Steps</w:t>
      </w:r>
    </w:p>
    <w:p w14:paraId="6FCE4AE5" w14:textId="77777777" w:rsidR="00810BF4" w:rsidRDefault="00C81CB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Cleaning: The data curated was cleaned to remove duplicates, spam and irrelevant content. Non-textual elements such as URLs were also removed so as to focus solely on textual data.</w:t>
      </w:r>
    </w:p>
    <w:p w14:paraId="581C192B" w14:textId="77777777" w:rsidR="00810BF4" w:rsidRDefault="00C81CB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Detection: Rou</w:t>
      </w:r>
      <w:r>
        <w:rPr>
          <w:rFonts w:ascii="Times New Roman" w:eastAsia="Times New Roman" w:hAnsi="Times New Roman" w:cs="Times New Roman"/>
          <w:sz w:val="24"/>
          <w:szCs w:val="24"/>
        </w:rPr>
        <w:t>tine language detections were carried out to classify and segment posts and comments by their languages. This step was crucial for handling code-switching instances where multiple languages were used within a single comment.</w:t>
      </w:r>
    </w:p>
    <w:p w14:paraId="48FE68B4" w14:textId="77777777" w:rsidR="00810BF4" w:rsidRDefault="00C81CB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Text normalizati</w:t>
      </w:r>
      <w:r>
        <w:rPr>
          <w:rFonts w:ascii="Times New Roman" w:eastAsia="Times New Roman" w:hAnsi="Times New Roman" w:cs="Times New Roman"/>
          <w:sz w:val="24"/>
          <w:szCs w:val="24"/>
        </w:rPr>
        <w:t>on was performed to convert all text to lowercase, to correct common misspellings of column titles and abbreviations. This step helped in standardizing the data for further analysis.</w:t>
      </w:r>
    </w:p>
    <w:p w14:paraId="63039250" w14:textId="77777777" w:rsidR="00810BF4" w:rsidRDefault="00C81CB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Tokenization: The cleaned and normalized text was tokenized into individu</w:t>
      </w:r>
      <w:r>
        <w:rPr>
          <w:rFonts w:ascii="Times New Roman" w:eastAsia="Times New Roman" w:hAnsi="Times New Roman" w:cs="Times New Roman"/>
          <w:sz w:val="24"/>
          <w:szCs w:val="24"/>
        </w:rPr>
        <w:t>al words or tokens, which are the basic units of analysis for sentiment classification.</w:t>
      </w:r>
    </w:p>
    <w:p w14:paraId="1B10E77F" w14:textId="77777777" w:rsidR="00810BF4" w:rsidRDefault="00C81CB4">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Code-Switching: Concerning comments which had multiple languages, they were tagged using language </w:t>
      </w:r>
      <w:proofErr w:type="spellStart"/>
      <w:r>
        <w:rPr>
          <w:rFonts w:ascii="Times New Roman" w:eastAsia="Times New Roman" w:hAnsi="Times New Roman" w:cs="Times New Roman"/>
          <w:sz w:val="24"/>
          <w:szCs w:val="24"/>
        </w:rPr>
        <w:t>labelings</w:t>
      </w:r>
      <w:proofErr w:type="spellEnd"/>
      <w:r>
        <w:rPr>
          <w:rFonts w:ascii="Times New Roman" w:eastAsia="Times New Roman" w:hAnsi="Times New Roman" w:cs="Times New Roman"/>
          <w:sz w:val="24"/>
          <w:szCs w:val="24"/>
        </w:rPr>
        <w:t xml:space="preserve"> like maybe English, Pidgin and Hausa or English, Pi</w:t>
      </w:r>
      <w:r>
        <w:rPr>
          <w:rFonts w:ascii="Times New Roman" w:eastAsia="Times New Roman" w:hAnsi="Times New Roman" w:cs="Times New Roman"/>
          <w:sz w:val="24"/>
          <w:szCs w:val="24"/>
        </w:rPr>
        <w:t>dgin and Yoruba which made them stand out and were well represented</w:t>
      </w:r>
    </w:p>
    <w:p w14:paraId="728DC43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Justification of Data Sources and Preprocessing Techniques</w:t>
      </w:r>
    </w:p>
    <w:p w14:paraId="43AD13A0"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the data sources and preprocessing techniques are justified as relevant on the basis of:</w:t>
      </w:r>
    </w:p>
    <w:p w14:paraId="61D6AA07" w14:textId="77777777" w:rsidR="00810BF4" w:rsidRDefault="00C81CB4">
      <w:pPr>
        <w:numPr>
          <w:ilvl w:val="0"/>
          <w:numId w:val="3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 social net</w:t>
      </w:r>
      <w:r>
        <w:rPr>
          <w:rFonts w:ascii="Times New Roman" w:eastAsia="Times New Roman" w:hAnsi="Times New Roman" w:cs="Times New Roman"/>
          <w:sz w:val="24"/>
          <w:szCs w:val="24"/>
        </w:rPr>
        <w:t>working platforms which gave access to the general populace were considered because they provided a rich dataset with varieties of content reflecting real-world sentiments across different languages in Nigeria.</w:t>
      </w:r>
    </w:p>
    <w:p w14:paraId="0345C4A2" w14:textId="77777777" w:rsidR="00810BF4" w:rsidRDefault="00C81CB4">
      <w:pPr>
        <w:numPr>
          <w:ilvl w:val="0"/>
          <w:numId w:val="3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preprocessing, crucial steps which have be</w:t>
      </w:r>
      <w:r>
        <w:rPr>
          <w:rFonts w:ascii="Times New Roman" w:eastAsia="Times New Roman" w:hAnsi="Times New Roman" w:cs="Times New Roman"/>
          <w:sz w:val="24"/>
          <w:szCs w:val="24"/>
        </w:rPr>
        <w:t>en listed earlier in this study were taken to ensure that the data is clean and standardized for accurate sentiment analysis.</w:t>
      </w:r>
    </w:p>
    <w:p w14:paraId="26953885" w14:textId="77777777" w:rsidR="00810BF4" w:rsidRDefault="00C81CB4">
      <w:pPr>
        <w:numPr>
          <w:ilvl w:val="0"/>
          <w:numId w:val="3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extraction techniques capture language-specific and culturally relevant nuances, improving the model’s ability to classify</w:t>
      </w:r>
      <w:r>
        <w:rPr>
          <w:rFonts w:ascii="Times New Roman" w:eastAsia="Times New Roman" w:hAnsi="Times New Roman" w:cs="Times New Roman"/>
          <w:sz w:val="24"/>
          <w:szCs w:val="24"/>
        </w:rPr>
        <w:t xml:space="preserve"> sentiments accurately.</w:t>
      </w:r>
    </w:p>
    <w:p w14:paraId="45A60C9A"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 AI Models and Algorithms</w:t>
      </w:r>
    </w:p>
    <w:p w14:paraId="0E3E48F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AI models employed in this research are Logistic regression, Support vector machines (SVM),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classifier and Long short-term memory (LSTMs) networks are being used for comparative analysis.</w:t>
      </w:r>
    </w:p>
    <w:p w14:paraId="0681D71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3.3.1 Description of AI Models and Algorit</w:t>
      </w:r>
      <w:r>
        <w:rPr>
          <w:rFonts w:ascii="Times New Roman" w:eastAsia="Times New Roman" w:hAnsi="Times New Roman" w:cs="Times New Roman"/>
          <w:b/>
          <w:sz w:val="24"/>
          <w:szCs w:val="24"/>
        </w:rPr>
        <w:t>hms</w:t>
      </w:r>
    </w:p>
    <w:p w14:paraId="3E2653E5" w14:textId="77777777" w:rsidR="00810BF4" w:rsidRDefault="00C81CB4">
      <w:pPr>
        <w:numPr>
          <w:ilvl w:val="0"/>
          <w:numId w:val="35"/>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Logistic regression</w:t>
      </w:r>
      <w:r>
        <w:rPr>
          <w:rFonts w:ascii="Times New Roman" w:eastAsia="Times New Roman" w:hAnsi="Times New Roman" w:cs="Times New Roman"/>
          <w:sz w:val="24"/>
          <w:szCs w:val="24"/>
        </w:rPr>
        <w:t xml:space="preserve"> is a statistical method used for binary classification, predicting one of two possible outcomes. It uses the logistic (sigmoid) function to map a linear combination of input features to a probability between 0 and 1:</w:t>
      </w:r>
    </w:p>
    <w:p w14:paraId="5F6D424B" w14:textId="77777777" w:rsidR="00810BF4" w:rsidRDefault="00C81CB4">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σ(z) = (1+e</w:t>
      </w:r>
      <w:r>
        <w:rPr>
          <w:rFonts w:ascii="Times New Roman" w:eastAsia="Times New Roman" w:hAnsi="Times New Roman" w:cs="Times New Roman"/>
          <w:sz w:val="24"/>
          <w:szCs w:val="24"/>
          <w:vertAlign w:val="superscript"/>
        </w:rPr>
        <w:t>-Z</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p w14:paraId="7D9529BC"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most other binary classification algorithms, Logistic regression is favored for its simplicity, interpretability and efficiency. It assumes a linear relationship between input features and the </w:t>
      </w:r>
      <w:r>
        <w:rPr>
          <w:rFonts w:ascii="Times New Roman" w:eastAsia="Times New Roman" w:hAnsi="Times New Roman" w:cs="Times New Roman"/>
          <w:sz w:val="24"/>
          <w:szCs w:val="24"/>
        </w:rPr>
        <w:lastRenderedPageBreak/>
        <w:t>log-odds of the outcome. Regularization techniques like</w:t>
      </w:r>
      <w:r>
        <w:rPr>
          <w:rFonts w:ascii="Times New Roman" w:eastAsia="Times New Roman" w:hAnsi="Times New Roman" w:cs="Times New Roman"/>
          <w:sz w:val="24"/>
          <w:szCs w:val="24"/>
        </w:rPr>
        <w:t xml:space="preserve"> L1 and L</w:t>
      </w:r>
      <w:proofErr w:type="gramStart"/>
      <w:r>
        <w:rPr>
          <w:rFonts w:ascii="Times New Roman" w:eastAsia="Times New Roman" w:hAnsi="Times New Roman" w:cs="Times New Roman"/>
          <w:sz w:val="24"/>
          <w:szCs w:val="24"/>
        </w:rPr>
        <w:t>2  are</w:t>
      </w:r>
      <w:proofErr w:type="gramEnd"/>
      <w:r>
        <w:rPr>
          <w:rFonts w:ascii="Times New Roman" w:eastAsia="Times New Roman" w:hAnsi="Times New Roman" w:cs="Times New Roman"/>
          <w:sz w:val="24"/>
          <w:szCs w:val="24"/>
        </w:rPr>
        <w:t xml:space="preserve"> gradient methods that can be applied to prevent overfitting. Despite its assumptions, logistic regression is a foundational algorithm for binary classification tasks.</w:t>
      </w:r>
    </w:p>
    <w:p w14:paraId="5E6F001D" w14:textId="77777777" w:rsidR="00810BF4" w:rsidRDefault="00C81CB4">
      <w:pPr>
        <w:numPr>
          <w:ilvl w:val="0"/>
          <w:numId w:val="16"/>
        </w:num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Machine</w:t>
      </w:r>
      <w:r>
        <w:rPr>
          <w:rFonts w:ascii="Times New Roman" w:eastAsia="Times New Roman" w:hAnsi="Times New Roman" w:cs="Times New Roman"/>
          <w:sz w:val="24"/>
          <w:szCs w:val="24"/>
        </w:rPr>
        <w:t xml:space="preserve"> (SVC) is a supervised machine learning algorithm t</w:t>
      </w:r>
      <w:r>
        <w:rPr>
          <w:rFonts w:ascii="Times New Roman" w:eastAsia="Times New Roman" w:hAnsi="Times New Roman" w:cs="Times New Roman"/>
          <w:sz w:val="24"/>
          <w:szCs w:val="24"/>
        </w:rPr>
        <w:t xml:space="preserve">hat uses </w:t>
      </w:r>
    </w:p>
    <w:p w14:paraId="63644B40"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binary classification tasks to solve complex classification, regression and outlier detection by finding the optimal hyperplane which maximally separates the data points of different classes in a high-dimensional space.</w:t>
      </w:r>
    </w:p>
    <w:p w14:paraId="19A7B39D"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concepts of SVC include:</w:t>
      </w:r>
    </w:p>
    <w:p w14:paraId="51A24DF3" w14:textId="77777777" w:rsidR="00810BF4" w:rsidRDefault="00C81CB4">
      <w:pPr>
        <w:numPr>
          <w:ilvl w:val="0"/>
          <w:numId w:val="29"/>
        </w:numPr>
        <w:spacing w:before="240" w:after="0" w:line="360" w:lineRule="auto"/>
        <w:rPr>
          <w:rFonts w:ascii="Times New Roman" w:eastAsia="Times New Roman" w:hAnsi="Times New Roman" w:cs="Times New Roman"/>
          <w:sz w:val="24"/>
          <w:szCs w:val="24"/>
        </w:rPr>
      </w:pPr>
      <w:r>
        <w:rPr>
          <w:rFonts w:ascii="Gungsuh" w:eastAsia="Gungsuh" w:hAnsi="Gungsuh" w:cs="Gungsuh"/>
          <w:sz w:val="24"/>
          <w:szCs w:val="24"/>
        </w:rPr>
        <w:t>Hyperpl</w:t>
      </w:r>
      <w:r>
        <w:rPr>
          <w:rFonts w:ascii="Gungsuh" w:eastAsia="Gungsuh" w:hAnsi="Gungsuh" w:cs="Gungsuh"/>
          <w:sz w:val="24"/>
          <w:szCs w:val="24"/>
        </w:rPr>
        <w:t xml:space="preserve">ane: This is a decision boundary that separates data points of two or more different classes. In an </w:t>
      </w:r>
      <w:proofErr w:type="spellStart"/>
      <w:r>
        <w:rPr>
          <w:rFonts w:ascii="Gungsuh" w:eastAsia="Gungsuh" w:hAnsi="Gungsuh" w:cs="Gungsuh"/>
          <w:sz w:val="24"/>
          <w:szCs w:val="24"/>
        </w:rPr>
        <w:t>nnn</w:t>
      </w:r>
      <w:proofErr w:type="spellEnd"/>
      <w:r>
        <w:rPr>
          <w:rFonts w:ascii="Gungsuh" w:eastAsia="Gungsuh" w:hAnsi="Gungsuh" w:cs="Gungsuh"/>
          <w:sz w:val="24"/>
          <w:szCs w:val="24"/>
        </w:rPr>
        <w:t>-dimensional space, a hyperplane is an (n−</w:t>
      </w:r>
      <w:proofErr w:type="gramStart"/>
      <w:r>
        <w:rPr>
          <w:rFonts w:ascii="Gungsuh" w:eastAsia="Gungsuh" w:hAnsi="Gungsuh" w:cs="Gungsuh"/>
          <w:sz w:val="24"/>
          <w:szCs w:val="24"/>
        </w:rPr>
        <w:t>1)(</w:t>
      </w:r>
      <w:proofErr w:type="gramEnd"/>
      <w:r>
        <w:rPr>
          <w:rFonts w:ascii="Gungsuh" w:eastAsia="Gungsuh" w:hAnsi="Gungsuh" w:cs="Gungsuh"/>
          <w:sz w:val="24"/>
          <w:szCs w:val="24"/>
        </w:rPr>
        <w:t>n-1)(n−1)-dimensional subspace.</w:t>
      </w:r>
    </w:p>
    <w:p w14:paraId="5A953ACB" w14:textId="77777777" w:rsidR="00810BF4" w:rsidRDefault="00C81CB4">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Vectors: These are the data points closest to the broken lines on </w:t>
      </w:r>
      <w:proofErr w:type="gramStart"/>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hyperplane</w:t>
      </w:r>
      <w:proofErr w:type="gramEnd"/>
      <w:r>
        <w:rPr>
          <w:rFonts w:ascii="Times New Roman" w:eastAsia="Times New Roman" w:hAnsi="Times New Roman" w:cs="Times New Roman"/>
          <w:sz w:val="24"/>
          <w:szCs w:val="24"/>
        </w:rPr>
        <w:t xml:space="preserve"> and influence its position and orientation. Note that </w:t>
      </w:r>
      <w:proofErr w:type="gramStart"/>
      <w:r>
        <w:rPr>
          <w:rFonts w:ascii="Times New Roman" w:eastAsia="Times New Roman" w:hAnsi="Times New Roman" w:cs="Times New Roman"/>
          <w:sz w:val="24"/>
          <w:szCs w:val="24"/>
        </w:rPr>
        <w:t>these  points</w:t>
      </w:r>
      <w:proofErr w:type="gramEnd"/>
      <w:r>
        <w:rPr>
          <w:rFonts w:ascii="Times New Roman" w:eastAsia="Times New Roman" w:hAnsi="Times New Roman" w:cs="Times New Roman"/>
          <w:sz w:val="24"/>
          <w:szCs w:val="24"/>
        </w:rPr>
        <w:t xml:space="preserve"> are critical in defining the optimal hyperplane.</w:t>
      </w:r>
    </w:p>
    <w:p w14:paraId="29FD5D95" w14:textId="77777777" w:rsidR="00810BF4" w:rsidRDefault="00C81CB4">
      <w:pPr>
        <w:numPr>
          <w:ilvl w:val="0"/>
          <w:numId w:val="29"/>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Margin: SVC aims to maximize this margin which is the distance between the hyperplane and the nearest data points from either</w:t>
      </w:r>
      <w:r>
        <w:rPr>
          <w:rFonts w:ascii="Times New Roman" w:eastAsia="Times New Roman" w:hAnsi="Times New Roman" w:cs="Times New Roman"/>
          <w:sz w:val="24"/>
          <w:szCs w:val="24"/>
        </w:rPr>
        <w:t xml:space="preserve"> class. Generally this leads to better </w:t>
      </w:r>
      <w:proofErr w:type="gramStart"/>
      <w:r>
        <w:rPr>
          <w:rFonts w:ascii="Times New Roman" w:eastAsia="Times New Roman" w:hAnsi="Times New Roman" w:cs="Times New Roman"/>
          <w:sz w:val="24"/>
          <w:szCs w:val="24"/>
        </w:rPr>
        <w:t>summary  on</w:t>
      </w:r>
      <w:proofErr w:type="gramEnd"/>
      <w:r>
        <w:rPr>
          <w:rFonts w:ascii="Times New Roman" w:eastAsia="Times New Roman" w:hAnsi="Times New Roman" w:cs="Times New Roman"/>
          <w:sz w:val="24"/>
          <w:szCs w:val="24"/>
        </w:rPr>
        <w:t xml:space="preserve"> unseen data.</w:t>
      </w:r>
    </w:p>
    <w:p w14:paraId="77FBDCD1" w14:textId="77777777" w:rsidR="00810BF4" w:rsidRDefault="00C81CB4">
      <w:pPr>
        <w:numPr>
          <w:ilvl w:val="0"/>
          <w:numId w:val="3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Random Forest Classification</w:t>
      </w:r>
      <w:r>
        <w:rPr>
          <w:rFonts w:ascii="Times New Roman" w:eastAsia="Times New Roman" w:hAnsi="Times New Roman" w:cs="Times New Roman"/>
          <w:sz w:val="24"/>
          <w:szCs w:val="24"/>
        </w:rPr>
        <w:t xml:space="preserve"> is an ensemble supervised learning method used for both </w:t>
      </w:r>
    </w:p>
    <w:p w14:paraId="145326E7"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and regression tasks. Random forest operates by constructing multiple decision trees during</w:t>
      </w:r>
      <w:r>
        <w:rPr>
          <w:rFonts w:ascii="Times New Roman" w:eastAsia="Times New Roman" w:hAnsi="Times New Roman" w:cs="Times New Roman"/>
          <w:sz w:val="24"/>
          <w:szCs w:val="24"/>
        </w:rPr>
        <w:t xml:space="preserve"> training with each node pointing to the next structurally and outputting the mode of the classes (for classification) or the mean prediction (for regression) of the individual trees. </w:t>
      </w:r>
    </w:p>
    <w:p w14:paraId="550831D3"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characteristics of Random Forest include:</w:t>
      </w:r>
    </w:p>
    <w:p w14:paraId="366C578D" w14:textId="77777777" w:rsidR="00810BF4" w:rsidRDefault="00C81CB4">
      <w:pPr>
        <w:numPr>
          <w:ilvl w:val="0"/>
          <w:numId w:val="43"/>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of Trees: This starts off with a process called bootstrap sampling in which each decision tree is trained on a random subset of the data with replacement. Each tree in the forest is grown to the maximum extent without pruning leading to collection</w:t>
      </w:r>
      <w:r>
        <w:rPr>
          <w:rFonts w:ascii="Times New Roman" w:eastAsia="Times New Roman" w:hAnsi="Times New Roman" w:cs="Times New Roman"/>
          <w:sz w:val="24"/>
          <w:szCs w:val="24"/>
        </w:rPr>
        <w:t xml:space="preserve"> of decision trees.</w:t>
      </w:r>
    </w:p>
    <w:p w14:paraId="75678546" w14:textId="77777777" w:rsidR="00810BF4" w:rsidRDefault="00C81CB4">
      <w:pPr>
        <w:numPr>
          <w:ilvl w:val="0"/>
          <w:numId w:val="4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Feature Selection: In order to introduce further randomness and help reduce correlation among trees, at each split in the decision tree, a random subset of features is considered for splitting rather than all features.</w:t>
      </w:r>
    </w:p>
    <w:p w14:paraId="1F70D275" w14:textId="77777777" w:rsidR="00810BF4" w:rsidRDefault="00C81CB4">
      <w:pPr>
        <w:numPr>
          <w:ilvl w:val="0"/>
          <w:numId w:val="4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Bagging (B</w:t>
      </w:r>
      <w:r>
        <w:rPr>
          <w:rFonts w:ascii="Times New Roman" w:eastAsia="Times New Roman" w:hAnsi="Times New Roman" w:cs="Times New Roman"/>
          <w:sz w:val="24"/>
          <w:szCs w:val="24"/>
        </w:rPr>
        <w:t>ootstrap Aggregating): Each tree is trained on a bootstrap sample which happens to be a random sample drawn with replacement from the original dataset. This technique reduces variance and helps prevent overfitting.</w:t>
      </w:r>
    </w:p>
    <w:p w14:paraId="46468814" w14:textId="77777777" w:rsidR="00810BF4" w:rsidRDefault="00C81CB4">
      <w:pPr>
        <w:numPr>
          <w:ilvl w:val="0"/>
          <w:numId w:val="43"/>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Voting/Averaging: For classification task</w:t>
      </w:r>
      <w:r>
        <w:rPr>
          <w:rFonts w:ascii="Times New Roman" w:eastAsia="Times New Roman" w:hAnsi="Times New Roman" w:cs="Times New Roman"/>
          <w:sz w:val="24"/>
          <w:szCs w:val="24"/>
        </w:rPr>
        <w:t>s, the final prediction is made by majority vote of each individual tree. For regression tasks, the prediction is the average of the outputs of the individual trees.</w:t>
      </w:r>
    </w:p>
    <w:p w14:paraId="1ADF3C3D" w14:textId="77777777" w:rsidR="00810BF4" w:rsidRDefault="00C81CB4">
      <w:pPr>
        <w:numPr>
          <w:ilvl w:val="0"/>
          <w:numId w:val="51"/>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Long Short-Term Memory (LSTM)</w:t>
      </w:r>
      <w:r>
        <w:rPr>
          <w:rFonts w:ascii="Times New Roman" w:eastAsia="Times New Roman" w:hAnsi="Times New Roman" w:cs="Times New Roman"/>
          <w:sz w:val="24"/>
          <w:szCs w:val="24"/>
        </w:rPr>
        <w:t xml:space="preserve"> is a type of recurrent neural network (RNN) </w:t>
      </w:r>
    </w:p>
    <w:p w14:paraId="0116A2E4"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architecture de</w:t>
      </w:r>
      <w:r>
        <w:rPr>
          <w:rFonts w:ascii="Times New Roman" w:eastAsia="Times New Roman" w:hAnsi="Times New Roman" w:cs="Times New Roman"/>
          <w:sz w:val="24"/>
          <w:szCs w:val="24"/>
        </w:rPr>
        <w:t>signed to model sequences and time-series data. It addresses the vanishing gradient problem commonly found in standard RNNs. LSTMs are particularly well-suited for tasks such as language modeling, machine translation and time-series prediction, enabling th</w:t>
      </w:r>
      <w:r>
        <w:rPr>
          <w:rFonts w:ascii="Times New Roman" w:eastAsia="Times New Roman" w:hAnsi="Times New Roman" w:cs="Times New Roman"/>
          <w:sz w:val="24"/>
          <w:szCs w:val="24"/>
        </w:rPr>
        <w:t>e network to capture long-range dependencies more effectively.</w:t>
      </w:r>
    </w:p>
    <w:p w14:paraId="5C73B72E" w14:textId="77777777" w:rsidR="00810BF4" w:rsidRDefault="00C81CB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 components of LSTM include:</w:t>
      </w:r>
    </w:p>
    <w:p w14:paraId="5E473BF3" w14:textId="77777777" w:rsidR="00810BF4" w:rsidRDefault="00C81CB4">
      <w:pPr>
        <w:numPr>
          <w:ilvl w:val="0"/>
          <w:numId w:val="15"/>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Memory Cell: Maintains information over time, allowing the network to remember important information from earlier in the sequence.</w:t>
      </w:r>
    </w:p>
    <w:p w14:paraId="6DD3AF38" w14:textId="77777777" w:rsidR="00810BF4" w:rsidRDefault="00C81CB4">
      <w:pPr>
        <w:numPr>
          <w:ilvl w:val="0"/>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Gates: Control the flow of inf</w:t>
      </w:r>
      <w:r>
        <w:rPr>
          <w:rFonts w:ascii="Times New Roman" w:eastAsia="Times New Roman" w:hAnsi="Times New Roman" w:cs="Times New Roman"/>
          <w:sz w:val="24"/>
          <w:szCs w:val="24"/>
        </w:rPr>
        <w:t>ormation into and out of the memory cell. There are three types of gates:</w:t>
      </w:r>
    </w:p>
    <w:p w14:paraId="6CF5DE4B" w14:textId="77777777" w:rsidR="00810BF4" w:rsidRDefault="00C81CB4">
      <w:pPr>
        <w:numPr>
          <w:ilvl w:val="1"/>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Forget Gate: Decides what information to discard from the cell state.</w:t>
      </w:r>
    </w:p>
    <w:p w14:paraId="2F5DD344" w14:textId="77777777" w:rsidR="00810BF4" w:rsidRDefault="00C81CB4">
      <w:pPr>
        <w:numPr>
          <w:ilvl w:val="1"/>
          <w:numId w:val="15"/>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Gate: Determines which new information to add to the cell state.</w:t>
      </w:r>
    </w:p>
    <w:p w14:paraId="3D7EA075" w14:textId="77777777" w:rsidR="00810BF4" w:rsidRDefault="00C81CB4">
      <w:pPr>
        <w:numPr>
          <w:ilvl w:val="1"/>
          <w:numId w:val="15"/>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Gate: Controls what information to</w:t>
      </w:r>
      <w:r>
        <w:rPr>
          <w:rFonts w:ascii="Times New Roman" w:eastAsia="Times New Roman" w:hAnsi="Times New Roman" w:cs="Times New Roman"/>
          <w:sz w:val="24"/>
          <w:szCs w:val="24"/>
        </w:rPr>
        <w:t xml:space="preserve"> output based on the cell state.</w:t>
      </w:r>
    </w:p>
    <w:p w14:paraId="3DDE90A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3.4.2 Rationale Behind Model Selection</w:t>
      </w:r>
    </w:p>
    <w:p w14:paraId="1E6042F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all four mentioned machine learning algorithms were considered because they are supervised learning algorithms meaning that they require labeled data to learn during the model tr</w:t>
      </w:r>
      <w:r>
        <w:rPr>
          <w:rFonts w:ascii="Times New Roman" w:eastAsia="Times New Roman" w:hAnsi="Times New Roman" w:cs="Times New Roman"/>
          <w:sz w:val="24"/>
          <w:szCs w:val="24"/>
        </w:rPr>
        <w:t xml:space="preserve">aining, classification capability and efficiency in the area of natural language processing, making them suitable baseline models for sentiment analysis. Logistic regression, Support vector machine and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are particularly effective for binary cl</w:t>
      </w:r>
      <w:r>
        <w:rPr>
          <w:rFonts w:ascii="Times New Roman" w:eastAsia="Times New Roman" w:hAnsi="Times New Roman" w:cs="Times New Roman"/>
          <w:sz w:val="24"/>
          <w:szCs w:val="24"/>
        </w:rPr>
        <w:t xml:space="preserve">assification tasks. Other models are </w:t>
      </w:r>
      <w:r>
        <w:rPr>
          <w:rFonts w:ascii="Times New Roman" w:eastAsia="Times New Roman" w:hAnsi="Times New Roman" w:cs="Times New Roman"/>
          <w:sz w:val="24"/>
          <w:szCs w:val="24"/>
        </w:rPr>
        <w:lastRenderedPageBreak/>
        <w:t>selected for their ability to capture complex patterns and provide comparative insights into the performance of all four algorithms.</w:t>
      </w:r>
    </w:p>
    <w:p w14:paraId="6DF4DD1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Experimental Design</w:t>
      </w:r>
    </w:p>
    <w:p w14:paraId="65D25E0C"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3.5.1 Experiment Setup</w:t>
      </w:r>
    </w:p>
    <w:p w14:paraId="526ED01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conduct the sentiment analysis on mu</w:t>
      </w:r>
      <w:r>
        <w:rPr>
          <w:rFonts w:ascii="Times New Roman" w:eastAsia="Times New Roman" w:hAnsi="Times New Roman" w:cs="Times New Roman"/>
          <w:sz w:val="24"/>
          <w:szCs w:val="24"/>
        </w:rPr>
        <w:t>ltilingual comments using support vector machines, random forest, logistic regression and long short-term memory, a comprehensive experimental setup was established. This setup encompassed the data collection process, preprocessing steps and the implementa</w:t>
      </w:r>
      <w:r>
        <w:rPr>
          <w:rFonts w:ascii="Times New Roman" w:eastAsia="Times New Roman" w:hAnsi="Times New Roman" w:cs="Times New Roman"/>
          <w:sz w:val="24"/>
          <w:szCs w:val="24"/>
        </w:rPr>
        <w:t>tion of the machine learning models. The primary tools and libraries used included Python, pandas, NumPy, scikit-learn, TensorFlow library for deep learning application and natural language processing (NLP) libraries such as NLTK.</w:t>
      </w:r>
    </w:p>
    <w:p w14:paraId="00320B7A"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Training and Testin</w:t>
      </w:r>
      <w:r>
        <w:rPr>
          <w:rFonts w:ascii="Times New Roman" w:eastAsia="Times New Roman" w:hAnsi="Times New Roman" w:cs="Times New Roman"/>
          <w:b/>
          <w:sz w:val="24"/>
          <w:szCs w:val="24"/>
        </w:rPr>
        <w:t>g Datasets</w:t>
      </w:r>
    </w:p>
    <w:p w14:paraId="1AEF0A3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divided into two parts for training and testing. A stratified sampling method ensures that each set represents the distribution of sentiments and languages in the overall dataset.</w:t>
      </w:r>
    </w:p>
    <w:p w14:paraId="5F685B24"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Partitioning Strategies</w:t>
      </w:r>
    </w:p>
    <w:p w14:paraId="417D56E9"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is partitioned into</w:t>
      </w:r>
      <w:r>
        <w:rPr>
          <w:rFonts w:ascii="Times New Roman" w:eastAsia="Times New Roman" w:hAnsi="Times New Roman" w:cs="Times New Roman"/>
          <w:sz w:val="24"/>
          <w:szCs w:val="24"/>
        </w:rPr>
        <w:t>:</w:t>
      </w:r>
    </w:p>
    <w:p w14:paraId="007BF287" w14:textId="77777777" w:rsidR="00810BF4" w:rsidRDefault="00C81CB4">
      <w:pPr>
        <w:numPr>
          <w:ilvl w:val="0"/>
          <w:numId w:val="3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 for training</w:t>
      </w:r>
    </w:p>
    <w:p w14:paraId="2E13DC44" w14:textId="77777777" w:rsidR="00810BF4" w:rsidRDefault="00C81CB4">
      <w:pPr>
        <w:numPr>
          <w:ilvl w:val="0"/>
          <w:numId w:val="3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for testing</w:t>
      </w:r>
    </w:p>
    <w:p w14:paraId="4AF5F186"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Cross-Validation Techniques</w:t>
      </w:r>
    </w:p>
    <w:p w14:paraId="583F785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K-fold cross-validation is employed to ensure robustness and prevent overfitting. This involves dividing the training set into k subsets and training the model k times, each time using a </w:t>
      </w:r>
      <w:r>
        <w:rPr>
          <w:rFonts w:ascii="Times New Roman" w:eastAsia="Times New Roman" w:hAnsi="Times New Roman" w:cs="Times New Roman"/>
          <w:sz w:val="24"/>
          <w:szCs w:val="24"/>
        </w:rPr>
        <w:t>different subset as the validation set and the remaining k-1 subsets for training.</w:t>
      </w:r>
    </w:p>
    <w:p w14:paraId="15F84486"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Performance Metrics</w:t>
      </w:r>
    </w:p>
    <w:p w14:paraId="706994E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 include accuracy, precision, recall and F1-score, providing a comprehensive evaluation of the model’s effectiveness in classifying sentiments.</w:t>
      </w:r>
    </w:p>
    <w:p w14:paraId="1D817187"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3.6 Implementation Details</w:t>
      </w:r>
    </w:p>
    <w:p w14:paraId="09ED1034"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3.6.1 Technical Implementation</w:t>
      </w:r>
    </w:p>
    <w:p w14:paraId="66934B4B" w14:textId="77777777" w:rsidR="00810BF4" w:rsidRDefault="00C81CB4">
      <w:pPr>
        <w:numPr>
          <w:ilvl w:val="0"/>
          <w:numId w:val="39"/>
        </w:numPr>
        <w:spacing w:line="360" w:lineRule="auto"/>
        <w:jc w:val="both"/>
        <w:rPr>
          <w:sz w:val="24"/>
          <w:szCs w:val="24"/>
        </w:rPr>
      </w:pPr>
      <w:r>
        <w:rPr>
          <w:rFonts w:ascii="Times New Roman" w:eastAsia="Times New Roman" w:hAnsi="Times New Roman" w:cs="Times New Roman"/>
          <w:sz w:val="24"/>
          <w:szCs w:val="24"/>
        </w:rPr>
        <w:t>Programming Languages: Python is us</w:t>
      </w:r>
      <w:r>
        <w:rPr>
          <w:rFonts w:ascii="Times New Roman" w:eastAsia="Times New Roman" w:hAnsi="Times New Roman" w:cs="Times New Roman"/>
          <w:sz w:val="24"/>
          <w:szCs w:val="24"/>
        </w:rPr>
        <w:t>ed for its extensive libraries and frameworks for machine learning and natural language processing.</w:t>
      </w:r>
    </w:p>
    <w:p w14:paraId="3BBC6320" w14:textId="77777777" w:rsidR="00810BF4" w:rsidRDefault="00C81CB4">
      <w:pPr>
        <w:numPr>
          <w:ilvl w:val="0"/>
          <w:numId w:val="39"/>
        </w:numPr>
        <w:spacing w:line="360" w:lineRule="auto"/>
        <w:jc w:val="both"/>
        <w:rPr>
          <w:sz w:val="24"/>
          <w:szCs w:val="24"/>
        </w:rPr>
      </w:pPr>
      <w:r>
        <w:rPr>
          <w:rFonts w:ascii="Times New Roman" w:eastAsia="Times New Roman" w:hAnsi="Times New Roman" w:cs="Times New Roman"/>
          <w:sz w:val="24"/>
          <w:szCs w:val="24"/>
        </w:rPr>
        <w:t xml:space="preserve">Libraries and Frameworks: Scikit-learn for machine learning, NLTK and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for text preprocessing and TensorFlow/</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for deep learning models.</w:t>
      </w:r>
    </w:p>
    <w:p w14:paraId="45338529" w14:textId="77777777" w:rsidR="00810BF4" w:rsidRDefault="00C81CB4">
      <w:pPr>
        <w:numPr>
          <w:ilvl w:val="0"/>
          <w:numId w:val="39"/>
        </w:numPr>
        <w:spacing w:line="360" w:lineRule="auto"/>
        <w:jc w:val="both"/>
        <w:rPr>
          <w:sz w:val="24"/>
          <w:szCs w:val="24"/>
        </w:rPr>
      </w:pPr>
      <w:r>
        <w:rPr>
          <w:rFonts w:ascii="Times New Roman" w:eastAsia="Times New Roman" w:hAnsi="Times New Roman" w:cs="Times New Roman"/>
          <w:sz w:val="24"/>
          <w:szCs w:val="24"/>
        </w:rPr>
        <w:t>Hardware/S</w:t>
      </w:r>
      <w:r>
        <w:rPr>
          <w:rFonts w:ascii="Times New Roman" w:eastAsia="Times New Roman" w:hAnsi="Times New Roman" w:cs="Times New Roman"/>
          <w:sz w:val="24"/>
          <w:szCs w:val="24"/>
        </w:rPr>
        <w:t>oftware Configurations: Experiments are conducted on a system with a high-performance GPU to accelerate model training and evaluation.</w:t>
      </w:r>
    </w:p>
    <w:p w14:paraId="64885B1F"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Software Development Environment</w:t>
      </w:r>
    </w:p>
    <w:p w14:paraId="5E1C9D4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Colab</w:t>
      </w:r>
      <w:proofErr w:type="spellEnd"/>
      <w:r>
        <w:rPr>
          <w:rFonts w:ascii="Times New Roman" w:eastAsia="Times New Roman" w:hAnsi="Times New Roman" w:cs="Times New Roman"/>
          <w:sz w:val="24"/>
          <w:szCs w:val="24"/>
        </w:rPr>
        <w:t xml:space="preserve"> Notebooks are used for iterative development and documentation. The d</w:t>
      </w:r>
      <w:r>
        <w:rPr>
          <w:rFonts w:ascii="Times New Roman" w:eastAsia="Times New Roman" w:hAnsi="Times New Roman" w:cs="Times New Roman"/>
          <w:sz w:val="24"/>
          <w:szCs w:val="24"/>
        </w:rPr>
        <w:t>evelopment environment includes virtual environments to manage dependencies and ensure consistency across different setups.</w:t>
      </w:r>
    </w:p>
    <w:p w14:paraId="0ACBD2D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Ethical Considerations</w:t>
      </w:r>
    </w:p>
    <w:p w14:paraId="48654918"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3.7.1 Data Collection and Usage</w:t>
      </w:r>
    </w:p>
    <w:p w14:paraId="70B1EB4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Ethical considerations related to data collection and usage include:</w:t>
      </w:r>
    </w:p>
    <w:p w14:paraId="749B8FD4" w14:textId="77777777" w:rsidR="00810BF4" w:rsidRDefault="00C81CB4">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w:t>
      </w:r>
      <w:r>
        <w:rPr>
          <w:rFonts w:ascii="Times New Roman" w:eastAsia="Times New Roman" w:hAnsi="Times New Roman" w:cs="Times New Roman"/>
          <w:sz w:val="24"/>
          <w:szCs w:val="24"/>
        </w:rPr>
        <w:t>ring user privacy by anonymizing data and obtaining necessary permissions where required.</w:t>
      </w:r>
    </w:p>
    <w:p w14:paraId="0EE9A93C" w14:textId="77777777" w:rsidR="00810BF4" w:rsidRDefault="00C81CB4">
      <w:pPr>
        <w:numPr>
          <w:ilvl w:val="0"/>
          <w:numId w:val="4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Complying with relevant regulations and institutional policies on data usage.</w:t>
      </w:r>
    </w:p>
    <w:p w14:paraId="350E27F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3.7.2 Addressing Bias and Fairness</w:t>
      </w:r>
    </w:p>
    <w:p w14:paraId="7B1FAE94"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Efforts are made to address potential biases in the d</w:t>
      </w:r>
      <w:r>
        <w:rPr>
          <w:rFonts w:ascii="Times New Roman" w:eastAsia="Times New Roman" w:hAnsi="Times New Roman" w:cs="Times New Roman"/>
          <w:sz w:val="24"/>
          <w:szCs w:val="24"/>
        </w:rPr>
        <w:t>ata and models:</w:t>
      </w:r>
    </w:p>
    <w:p w14:paraId="09795609" w14:textId="77777777" w:rsidR="00810BF4" w:rsidRDefault="00C81CB4">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a balanced representation of different languages and sentiments.</w:t>
      </w:r>
    </w:p>
    <w:p w14:paraId="0EE64AE6" w14:textId="77777777" w:rsidR="00810BF4" w:rsidRDefault="00C81CB4">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Regularly evaluating and mitigating any biases detected in the model’s predictions.</w:t>
      </w:r>
    </w:p>
    <w:p w14:paraId="33D412CD"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3.7.3 Societal Impact</w:t>
      </w:r>
    </w:p>
    <w:p w14:paraId="69E2139E"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societal impacts of this research are considered, including:</w:t>
      </w:r>
    </w:p>
    <w:p w14:paraId="211789BD" w14:textId="77777777" w:rsidR="00810BF4" w:rsidRDefault="00C81CB4">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influence of sentiment analysis on public opinion and discourse.</w:t>
      </w:r>
    </w:p>
    <w:p w14:paraId="1F0BDC5F" w14:textId="77777777" w:rsidR="00810BF4" w:rsidRDefault="00C81CB4">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Ensuring the responsible use of sentiment analysis results in decision-making processes.</w:t>
      </w:r>
    </w:p>
    <w:p w14:paraId="2511F1A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Limitations and Ass</w:t>
      </w:r>
      <w:r>
        <w:rPr>
          <w:rFonts w:ascii="Times New Roman" w:eastAsia="Times New Roman" w:hAnsi="Times New Roman" w:cs="Times New Roman"/>
          <w:b/>
          <w:sz w:val="24"/>
          <w:szCs w:val="24"/>
        </w:rPr>
        <w:t>umptions</w:t>
      </w:r>
    </w:p>
    <w:p w14:paraId="3C70053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3.8.1 Methodological Limitations</w:t>
      </w:r>
    </w:p>
    <w:p w14:paraId="308499EC"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Acknowledged limitations include:</w:t>
      </w:r>
    </w:p>
    <w:p w14:paraId="6A11BA24" w14:textId="77777777" w:rsidR="00810BF4" w:rsidRDefault="00C81CB4">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focus on four major languages (Nigerian-Pidgin, Hausa, Yoruba, Igbo) may limit the generalizability to other Nigerian languages.</w:t>
      </w:r>
    </w:p>
    <w:p w14:paraId="451ED4E3" w14:textId="77777777" w:rsidR="00810BF4" w:rsidRDefault="00C81CB4">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reliance on social media data, which may no</w:t>
      </w:r>
      <w:r>
        <w:rPr>
          <w:rFonts w:ascii="Times New Roman" w:eastAsia="Times New Roman" w:hAnsi="Times New Roman" w:cs="Times New Roman"/>
          <w:sz w:val="24"/>
          <w:szCs w:val="24"/>
        </w:rPr>
        <w:t>t represent the entire population's sentiments.</w:t>
      </w:r>
    </w:p>
    <w:p w14:paraId="4AD9F230"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3.8.2 Data and Model Constraints</w:t>
      </w:r>
    </w:p>
    <w:p w14:paraId="262D009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related to data and models include:</w:t>
      </w:r>
    </w:p>
    <w:p w14:paraId="277C82F0" w14:textId="77777777" w:rsidR="00810BF4" w:rsidRDefault="00C81CB4">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availability of annotated datasets for certain languages.</w:t>
      </w:r>
    </w:p>
    <w:p w14:paraId="6EB8021C" w14:textId="77777777" w:rsidR="00810BF4" w:rsidRDefault="00C81CB4">
      <w:pPr>
        <w:numPr>
          <w:ilvl w:val="0"/>
          <w:numId w:val="2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inherent limitations of logistic regression in capturing </w:t>
      </w:r>
      <w:r>
        <w:rPr>
          <w:rFonts w:ascii="Times New Roman" w:eastAsia="Times New Roman" w:hAnsi="Times New Roman" w:cs="Times New Roman"/>
          <w:sz w:val="24"/>
          <w:szCs w:val="24"/>
        </w:rPr>
        <w:t>complex patterns compared to deep learning models.</w:t>
      </w:r>
    </w:p>
    <w:p w14:paraId="2435CC9B"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3.8.3 Implications on Research Findings</w:t>
      </w:r>
    </w:p>
    <w:p w14:paraId="3EF72775"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potential implications of these limitations on the research findings include:</w:t>
      </w:r>
    </w:p>
    <w:p w14:paraId="2AB1827B" w14:textId="77777777" w:rsidR="00810BF4" w:rsidRDefault="00C81CB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Reduced accuracy and reliability in detecting nuanced sentiments.</w:t>
      </w:r>
    </w:p>
    <w:p w14:paraId="76E76D64" w14:textId="77777777" w:rsidR="00810BF4" w:rsidRDefault="00C81CB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applicabi</w:t>
      </w:r>
      <w:r>
        <w:rPr>
          <w:rFonts w:ascii="Times New Roman" w:eastAsia="Times New Roman" w:hAnsi="Times New Roman" w:cs="Times New Roman"/>
          <w:sz w:val="24"/>
          <w:szCs w:val="24"/>
        </w:rPr>
        <w:t>lity of the findings to broader contexts beyond the specific languages and platforms studied.</w:t>
      </w:r>
    </w:p>
    <w:p w14:paraId="275C84D3"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acknowledging these limitations and assumptions, the research maintains transparency and sets the stage for future improvements and extensions.</w:t>
      </w:r>
    </w:p>
    <w:p w14:paraId="236050EB" w14:textId="77777777" w:rsidR="00810BF4" w:rsidRDefault="00810BF4">
      <w:pPr>
        <w:spacing w:line="360" w:lineRule="auto"/>
        <w:jc w:val="both"/>
        <w:rPr>
          <w:rFonts w:ascii="Times New Roman" w:eastAsia="Times New Roman" w:hAnsi="Times New Roman" w:cs="Times New Roman"/>
          <w:sz w:val="24"/>
          <w:szCs w:val="24"/>
        </w:rPr>
      </w:pPr>
    </w:p>
    <w:p w14:paraId="410D1F0A" w14:textId="77777777" w:rsidR="00810BF4" w:rsidRDefault="00810BF4">
      <w:pPr>
        <w:spacing w:line="360" w:lineRule="auto"/>
        <w:jc w:val="both"/>
        <w:rPr>
          <w:rFonts w:ascii="Times New Roman" w:eastAsia="Times New Roman" w:hAnsi="Times New Roman" w:cs="Times New Roman"/>
          <w:sz w:val="24"/>
          <w:szCs w:val="24"/>
        </w:rPr>
      </w:pPr>
    </w:p>
    <w:p w14:paraId="2F6C8A0A" w14:textId="77777777" w:rsidR="00810BF4" w:rsidRDefault="00810BF4">
      <w:pPr>
        <w:spacing w:line="360" w:lineRule="auto"/>
        <w:rPr>
          <w:rFonts w:ascii="Times New Roman" w:eastAsia="Times New Roman" w:hAnsi="Times New Roman" w:cs="Times New Roman"/>
          <w:b/>
          <w:sz w:val="24"/>
          <w:szCs w:val="24"/>
        </w:rPr>
      </w:pPr>
    </w:p>
    <w:p w14:paraId="71F87F71"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FOUR: RESULTS</w:t>
      </w:r>
    </w:p>
    <w:p w14:paraId="653DFBC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results of the sentiment analysis were measured using various metrics such model accuracy, precision, F1 score and recall.</w:t>
      </w:r>
    </w:p>
    <w:p w14:paraId="15F0C029"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For Individual Languages</w:t>
      </w:r>
    </w:p>
    <w:p w14:paraId="5008A794"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4.1.1 Comparing Analysis for Nigerian-Pidgin Language Dataset</w:t>
      </w:r>
    </w:p>
    <w:p w14:paraId="7711CBED"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4.0 </w:t>
      </w:r>
      <w:r>
        <w:rPr>
          <w:rFonts w:ascii="Times New Roman" w:eastAsia="Times New Roman" w:hAnsi="Times New Roman" w:cs="Times New Roman"/>
          <w:sz w:val="24"/>
          <w:szCs w:val="24"/>
        </w:rPr>
        <w:t>Performance Metrics on Pidgi</w:t>
      </w:r>
      <w:r>
        <w:rPr>
          <w:rFonts w:ascii="Times New Roman" w:eastAsia="Times New Roman" w:hAnsi="Times New Roman" w:cs="Times New Roman"/>
          <w:sz w:val="24"/>
          <w:szCs w:val="24"/>
        </w:rPr>
        <w:t>n Language Dataset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10BF4" w14:paraId="65AD66DC" w14:textId="77777777">
        <w:tc>
          <w:tcPr>
            <w:tcW w:w="1872" w:type="dxa"/>
            <w:shd w:val="clear" w:color="auto" w:fill="auto"/>
            <w:tcMar>
              <w:top w:w="100" w:type="dxa"/>
              <w:left w:w="100" w:type="dxa"/>
              <w:bottom w:w="100" w:type="dxa"/>
              <w:right w:w="100" w:type="dxa"/>
            </w:tcMar>
          </w:tcPr>
          <w:p w14:paraId="00C94A46" w14:textId="77777777" w:rsidR="00810BF4" w:rsidRDefault="00810BF4">
            <w:pPr>
              <w:widowControl w:val="0"/>
              <w:pBdr>
                <w:top w:val="nil"/>
                <w:left w:val="nil"/>
                <w:bottom w:val="nil"/>
                <w:right w:val="nil"/>
                <w:between w:val="nil"/>
              </w:pBdr>
              <w:spacing w:after="0"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4533069E"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5191B52A"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5DDFE26D"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872" w:type="dxa"/>
            <w:shd w:val="clear" w:color="auto" w:fill="auto"/>
            <w:tcMar>
              <w:top w:w="100" w:type="dxa"/>
              <w:left w:w="100" w:type="dxa"/>
              <w:bottom w:w="100" w:type="dxa"/>
              <w:right w:w="100" w:type="dxa"/>
            </w:tcMar>
          </w:tcPr>
          <w:p w14:paraId="70FE4517"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810BF4" w14:paraId="3DE8960E" w14:textId="77777777">
        <w:tc>
          <w:tcPr>
            <w:tcW w:w="1872" w:type="dxa"/>
            <w:shd w:val="clear" w:color="auto" w:fill="auto"/>
            <w:tcMar>
              <w:top w:w="100" w:type="dxa"/>
              <w:left w:w="100" w:type="dxa"/>
              <w:bottom w:w="100" w:type="dxa"/>
              <w:right w:w="100" w:type="dxa"/>
            </w:tcMar>
          </w:tcPr>
          <w:p w14:paraId="484FE827"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72" w:type="dxa"/>
            <w:shd w:val="clear" w:color="auto" w:fill="auto"/>
            <w:tcMar>
              <w:top w:w="100" w:type="dxa"/>
              <w:left w:w="100" w:type="dxa"/>
              <w:bottom w:w="100" w:type="dxa"/>
              <w:right w:w="100" w:type="dxa"/>
            </w:tcMar>
          </w:tcPr>
          <w:p w14:paraId="3C89FF07"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150987BD"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29A9091F"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872" w:type="dxa"/>
            <w:shd w:val="clear" w:color="auto" w:fill="auto"/>
            <w:tcMar>
              <w:top w:w="100" w:type="dxa"/>
              <w:left w:w="100" w:type="dxa"/>
              <w:bottom w:w="100" w:type="dxa"/>
              <w:right w:w="100" w:type="dxa"/>
            </w:tcMar>
          </w:tcPr>
          <w:p w14:paraId="54CFAB39"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10BF4" w14:paraId="4B2B0725" w14:textId="77777777">
        <w:tc>
          <w:tcPr>
            <w:tcW w:w="1872" w:type="dxa"/>
            <w:shd w:val="clear" w:color="auto" w:fill="auto"/>
            <w:tcMar>
              <w:top w:w="100" w:type="dxa"/>
              <w:left w:w="100" w:type="dxa"/>
              <w:bottom w:w="100" w:type="dxa"/>
              <w:right w:w="100" w:type="dxa"/>
            </w:tcMar>
          </w:tcPr>
          <w:p w14:paraId="1ED16397"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72" w:type="dxa"/>
            <w:shd w:val="clear" w:color="auto" w:fill="auto"/>
            <w:tcMar>
              <w:top w:w="100" w:type="dxa"/>
              <w:left w:w="100" w:type="dxa"/>
              <w:bottom w:w="100" w:type="dxa"/>
              <w:right w:w="100" w:type="dxa"/>
            </w:tcMar>
          </w:tcPr>
          <w:p w14:paraId="61E65CC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5D828F6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74C4D42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872" w:type="dxa"/>
            <w:shd w:val="clear" w:color="auto" w:fill="auto"/>
            <w:tcMar>
              <w:top w:w="100" w:type="dxa"/>
              <w:left w:w="100" w:type="dxa"/>
              <w:bottom w:w="100" w:type="dxa"/>
              <w:right w:w="100" w:type="dxa"/>
            </w:tcMar>
          </w:tcPr>
          <w:p w14:paraId="3E0B1B81"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10BF4" w14:paraId="43E2A249" w14:textId="77777777">
        <w:tc>
          <w:tcPr>
            <w:tcW w:w="1872" w:type="dxa"/>
            <w:shd w:val="clear" w:color="auto" w:fill="auto"/>
            <w:tcMar>
              <w:top w:w="100" w:type="dxa"/>
              <w:left w:w="100" w:type="dxa"/>
              <w:bottom w:w="100" w:type="dxa"/>
              <w:right w:w="100" w:type="dxa"/>
            </w:tcMar>
          </w:tcPr>
          <w:p w14:paraId="4CBDE3C4"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2BD7C16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0F2449A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872" w:type="dxa"/>
            <w:shd w:val="clear" w:color="auto" w:fill="auto"/>
            <w:tcMar>
              <w:top w:w="100" w:type="dxa"/>
              <w:left w:w="100" w:type="dxa"/>
              <w:bottom w:w="100" w:type="dxa"/>
              <w:right w:w="100" w:type="dxa"/>
            </w:tcMar>
          </w:tcPr>
          <w:p w14:paraId="7E2ADB2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w:t>
            </w:r>
          </w:p>
        </w:tc>
        <w:tc>
          <w:tcPr>
            <w:tcW w:w="1872" w:type="dxa"/>
            <w:shd w:val="clear" w:color="auto" w:fill="auto"/>
            <w:tcMar>
              <w:top w:w="100" w:type="dxa"/>
              <w:left w:w="100" w:type="dxa"/>
              <w:bottom w:w="100" w:type="dxa"/>
              <w:right w:w="100" w:type="dxa"/>
            </w:tcMar>
          </w:tcPr>
          <w:p w14:paraId="4D25F2D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810BF4" w14:paraId="7E4599C5" w14:textId="77777777">
        <w:tc>
          <w:tcPr>
            <w:tcW w:w="1872" w:type="dxa"/>
            <w:shd w:val="clear" w:color="auto" w:fill="auto"/>
            <w:tcMar>
              <w:top w:w="100" w:type="dxa"/>
              <w:left w:w="100" w:type="dxa"/>
              <w:bottom w:w="100" w:type="dxa"/>
              <w:right w:w="100" w:type="dxa"/>
            </w:tcMar>
          </w:tcPr>
          <w:p w14:paraId="6878A57B"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872" w:type="dxa"/>
            <w:shd w:val="clear" w:color="auto" w:fill="auto"/>
            <w:tcMar>
              <w:top w:w="100" w:type="dxa"/>
              <w:left w:w="100" w:type="dxa"/>
              <w:bottom w:w="100" w:type="dxa"/>
              <w:right w:w="100" w:type="dxa"/>
            </w:tcMar>
          </w:tcPr>
          <w:p w14:paraId="77714D27"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872" w:type="dxa"/>
            <w:shd w:val="clear" w:color="auto" w:fill="auto"/>
            <w:tcMar>
              <w:top w:w="100" w:type="dxa"/>
              <w:left w:w="100" w:type="dxa"/>
              <w:bottom w:w="100" w:type="dxa"/>
              <w:right w:w="100" w:type="dxa"/>
            </w:tcMar>
          </w:tcPr>
          <w:p w14:paraId="50A9B978"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1872" w:type="dxa"/>
            <w:shd w:val="clear" w:color="auto" w:fill="auto"/>
            <w:tcMar>
              <w:top w:w="100" w:type="dxa"/>
              <w:left w:w="100" w:type="dxa"/>
              <w:bottom w:w="100" w:type="dxa"/>
              <w:right w:w="100" w:type="dxa"/>
            </w:tcMar>
          </w:tcPr>
          <w:p w14:paraId="1A3D0471"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w:t>
            </w:r>
          </w:p>
        </w:tc>
        <w:tc>
          <w:tcPr>
            <w:tcW w:w="1872" w:type="dxa"/>
            <w:shd w:val="clear" w:color="auto" w:fill="auto"/>
            <w:tcMar>
              <w:top w:w="100" w:type="dxa"/>
              <w:left w:w="100" w:type="dxa"/>
              <w:bottom w:w="100" w:type="dxa"/>
              <w:right w:w="100" w:type="dxa"/>
            </w:tcMar>
          </w:tcPr>
          <w:p w14:paraId="31E02058" w14:textId="77777777" w:rsidR="00810BF4" w:rsidRDefault="00C81CB4">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r>
    </w:tbl>
    <w:p w14:paraId="4F29178C"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the four metrics which are accuracy, precision, F1 score and recall, the LSTM model outperforms Logistic Regression, SVM and Random Forest. The improvement in F1 score from 49% for all three algorithms to 57% for LSTM indicates that it is better at </w:t>
      </w:r>
      <w:r>
        <w:rPr>
          <w:rFonts w:ascii="Times New Roman" w:eastAsia="Times New Roman" w:hAnsi="Times New Roman" w:cs="Times New Roman"/>
          <w:sz w:val="24"/>
          <w:szCs w:val="24"/>
        </w:rPr>
        <w:t>handling the variations of the Nigerian-Pidgin language comments in the dataset, likely due to its ability to capture temporal dependencies and long-term patterns in sequential data. In contrast, the identical performance of Logistic Regression, SVM and Ra</w:t>
      </w:r>
      <w:r>
        <w:rPr>
          <w:rFonts w:ascii="Times New Roman" w:eastAsia="Times New Roman" w:hAnsi="Times New Roman" w:cs="Times New Roman"/>
          <w:sz w:val="24"/>
          <w:szCs w:val="24"/>
        </w:rPr>
        <w:t>ndom Forest suggests that these traditional models may not be as well-suited for this specific dataset, possibly due to its built-in complexity or structure that these models cannot adequately capture.</w:t>
      </w:r>
    </w:p>
    <w:p w14:paraId="76792ECC"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this comparative analysis, the LSTM model app</w:t>
      </w:r>
      <w:r>
        <w:rPr>
          <w:rFonts w:ascii="Times New Roman" w:eastAsia="Times New Roman" w:hAnsi="Times New Roman" w:cs="Times New Roman"/>
          <w:sz w:val="24"/>
          <w:szCs w:val="24"/>
        </w:rPr>
        <w:t>ears to be the most effective choice for this dataset, providing a more balanced and accurate representation of the Nigerian-Pidgin language.</w:t>
      </w:r>
    </w:p>
    <w:p w14:paraId="22053941"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4.1.2 Comparing Analysis for Hausa Language Dataset</w:t>
      </w:r>
    </w:p>
    <w:p w14:paraId="3D7230E1"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4.1 </w:t>
      </w:r>
      <w:r>
        <w:rPr>
          <w:rFonts w:ascii="Times New Roman" w:eastAsia="Times New Roman" w:hAnsi="Times New Roman" w:cs="Times New Roman"/>
          <w:sz w:val="24"/>
          <w:szCs w:val="24"/>
        </w:rPr>
        <w:t>Performance Metrics on Hausa Language Dataset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10BF4" w14:paraId="448A86BC" w14:textId="77777777">
        <w:tc>
          <w:tcPr>
            <w:tcW w:w="1872" w:type="dxa"/>
            <w:shd w:val="clear" w:color="auto" w:fill="auto"/>
            <w:tcMar>
              <w:top w:w="100" w:type="dxa"/>
              <w:left w:w="100" w:type="dxa"/>
              <w:bottom w:w="100" w:type="dxa"/>
              <w:right w:w="100" w:type="dxa"/>
            </w:tcMar>
          </w:tcPr>
          <w:p w14:paraId="60C9FF67" w14:textId="77777777" w:rsidR="00810BF4" w:rsidRDefault="00810BF4">
            <w:pPr>
              <w:widowControl w:val="0"/>
              <w:spacing w:after="0"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4058003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0B0C0F4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68B1CD9C"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872" w:type="dxa"/>
            <w:shd w:val="clear" w:color="auto" w:fill="auto"/>
            <w:tcMar>
              <w:top w:w="100" w:type="dxa"/>
              <w:left w:w="100" w:type="dxa"/>
              <w:bottom w:w="100" w:type="dxa"/>
              <w:right w:w="100" w:type="dxa"/>
            </w:tcMar>
          </w:tcPr>
          <w:p w14:paraId="0829BED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810BF4" w14:paraId="66833369" w14:textId="77777777">
        <w:tc>
          <w:tcPr>
            <w:tcW w:w="1872" w:type="dxa"/>
            <w:shd w:val="clear" w:color="auto" w:fill="auto"/>
            <w:tcMar>
              <w:top w:w="100" w:type="dxa"/>
              <w:left w:w="100" w:type="dxa"/>
              <w:bottom w:w="100" w:type="dxa"/>
              <w:right w:w="100" w:type="dxa"/>
            </w:tcMar>
          </w:tcPr>
          <w:p w14:paraId="115FAB3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w:t>
            </w:r>
            <w:r>
              <w:rPr>
                <w:rFonts w:ascii="Times New Roman" w:eastAsia="Times New Roman" w:hAnsi="Times New Roman" w:cs="Times New Roman"/>
                <w:sz w:val="24"/>
                <w:szCs w:val="24"/>
              </w:rPr>
              <w:lastRenderedPageBreak/>
              <w:t>Regression</w:t>
            </w:r>
          </w:p>
        </w:tc>
        <w:tc>
          <w:tcPr>
            <w:tcW w:w="1872" w:type="dxa"/>
            <w:shd w:val="clear" w:color="auto" w:fill="auto"/>
            <w:tcMar>
              <w:top w:w="100" w:type="dxa"/>
              <w:left w:w="100" w:type="dxa"/>
              <w:bottom w:w="100" w:type="dxa"/>
              <w:right w:w="100" w:type="dxa"/>
            </w:tcMar>
          </w:tcPr>
          <w:p w14:paraId="1E3863C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74%</w:t>
            </w:r>
          </w:p>
        </w:tc>
        <w:tc>
          <w:tcPr>
            <w:tcW w:w="1872" w:type="dxa"/>
            <w:shd w:val="clear" w:color="auto" w:fill="auto"/>
            <w:tcMar>
              <w:top w:w="100" w:type="dxa"/>
              <w:left w:w="100" w:type="dxa"/>
              <w:bottom w:w="100" w:type="dxa"/>
              <w:right w:w="100" w:type="dxa"/>
            </w:tcMar>
          </w:tcPr>
          <w:p w14:paraId="74589A5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0626D02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1A0C577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810BF4" w14:paraId="73D36593" w14:textId="77777777">
        <w:tc>
          <w:tcPr>
            <w:tcW w:w="1872" w:type="dxa"/>
            <w:shd w:val="clear" w:color="auto" w:fill="auto"/>
            <w:tcMar>
              <w:top w:w="100" w:type="dxa"/>
              <w:left w:w="100" w:type="dxa"/>
              <w:bottom w:w="100" w:type="dxa"/>
              <w:right w:w="100" w:type="dxa"/>
            </w:tcMar>
          </w:tcPr>
          <w:p w14:paraId="5258272C"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72" w:type="dxa"/>
            <w:shd w:val="clear" w:color="auto" w:fill="auto"/>
            <w:tcMar>
              <w:top w:w="100" w:type="dxa"/>
              <w:left w:w="100" w:type="dxa"/>
              <w:bottom w:w="100" w:type="dxa"/>
              <w:right w:w="100" w:type="dxa"/>
            </w:tcMar>
          </w:tcPr>
          <w:p w14:paraId="1AE3AFA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2BD59BD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3CC9481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10DFC69E"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810BF4" w14:paraId="5A1C024A" w14:textId="77777777">
        <w:tc>
          <w:tcPr>
            <w:tcW w:w="1872" w:type="dxa"/>
            <w:shd w:val="clear" w:color="auto" w:fill="auto"/>
            <w:tcMar>
              <w:top w:w="100" w:type="dxa"/>
              <w:left w:w="100" w:type="dxa"/>
              <w:bottom w:w="100" w:type="dxa"/>
              <w:right w:w="100" w:type="dxa"/>
            </w:tcMar>
          </w:tcPr>
          <w:p w14:paraId="0FECB1D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06702FB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18E2934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4739264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767DFB3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810BF4" w14:paraId="689C4200" w14:textId="77777777">
        <w:tc>
          <w:tcPr>
            <w:tcW w:w="1872" w:type="dxa"/>
            <w:shd w:val="clear" w:color="auto" w:fill="auto"/>
            <w:tcMar>
              <w:top w:w="100" w:type="dxa"/>
              <w:left w:w="100" w:type="dxa"/>
              <w:bottom w:w="100" w:type="dxa"/>
              <w:right w:w="100" w:type="dxa"/>
            </w:tcMar>
          </w:tcPr>
          <w:p w14:paraId="7F90B47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872" w:type="dxa"/>
            <w:shd w:val="clear" w:color="auto" w:fill="auto"/>
            <w:tcMar>
              <w:top w:w="100" w:type="dxa"/>
              <w:left w:w="100" w:type="dxa"/>
              <w:bottom w:w="100" w:type="dxa"/>
              <w:right w:w="100" w:type="dxa"/>
            </w:tcMar>
          </w:tcPr>
          <w:p w14:paraId="6D67FC1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493DF2E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p>
        </w:tc>
        <w:tc>
          <w:tcPr>
            <w:tcW w:w="1872" w:type="dxa"/>
            <w:shd w:val="clear" w:color="auto" w:fill="auto"/>
            <w:tcMar>
              <w:top w:w="100" w:type="dxa"/>
              <w:left w:w="100" w:type="dxa"/>
              <w:bottom w:w="100" w:type="dxa"/>
              <w:right w:w="100" w:type="dxa"/>
            </w:tcMar>
          </w:tcPr>
          <w:p w14:paraId="689CD3A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63705C9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bl>
    <w:p w14:paraId="4D9CE898" w14:textId="77777777" w:rsidR="00810BF4" w:rsidRDefault="00810BF4">
      <w:pPr>
        <w:spacing w:line="360" w:lineRule="auto"/>
        <w:rPr>
          <w:rFonts w:ascii="Times New Roman" w:eastAsia="Times New Roman" w:hAnsi="Times New Roman" w:cs="Times New Roman"/>
          <w:b/>
          <w:sz w:val="24"/>
          <w:szCs w:val="24"/>
        </w:rPr>
      </w:pPr>
    </w:p>
    <w:p w14:paraId="1793ECF5"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performance metrics for all four algorithms, Logistic Regression, SVM, Random </w:t>
      </w:r>
      <w:proofErr w:type="gramStart"/>
      <w:r>
        <w:rPr>
          <w:rFonts w:ascii="Times New Roman" w:eastAsia="Times New Roman" w:hAnsi="Times New Roman" w:cs="Times New Roman"/>
          <w:sz w:val="24"/>
          <w:szCs w:val="24"/>
        </w:rPr>
        <w:t>Forest  and</w:t>
      </w:r>
      <w:proofErr w:type="gramEnd"/>
      <w:r>
        <w:rPr>
          <w:rFonts w:ascii="Times New Roman" w:eastAsia="Times New Roman" w:hAnsi="Times New Roman" w:cs="Times New Roman"/>
          <w:sz w:val="24"/>
          <w:szCs w:val="24"/>
        </w:rPr>
        <w:t xml:space="preserve"> LSTM were remarkably similar for the Hausa language dataset. Each model achieves an accuracy of 74%, precision of 73% and recall of 74%, with the F1 score being 7</w:t>
      </w:r>
      <w:r>
        <w:rPr>
          <w:rFonts w:ascii="Times New Roman" w:eastAsia="Times New Roman" w:hAnsi="Times New Roman" w:cs="Times New Roman"/>
          <w:sz w:val="24"/>
          <w:szCs w:val="24"/>
        </w:rPr>
        <w:t>3% for the traditional models and slightly higher at 74% for the LSTM. The slight improvement in the F1 score for the LSTM model simply suggests a marginally better balance between precision and recall, potentially indicating its superior ability to captur</w:t>
      </w:r>
      <w:r>
        <w:rPr>
          <w:rFonts w:ascii="Times New Roman" w:eastAsia="Times New Roman" w:hAnsi="Times New Roman" w:cs="Times New Roman"/>
          <w:sz w:val="24"/>
          <w:szCs w:val="24"/>
        </w:rPr>
        <w:t xml:space="preserve">e sequential patterns in the data. </w:t>
      </w:r>
    </w:p>
    <w:p w14:paraId="20F62F66"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However, given the minimal differences in performance metrics, it can be concluded that all four algorithms are comparably effective for this particular dataset.</w:t>
      </w:r>
    </w:p>
    <w:p w14:paraId="1F851EF8" w14:textId="77777777" w:rsidR="00810BF4" w:rsidRDefault="00810BF4">
      <w:pPr>
        <w:spacing w:line="360" w:lineRule="auto"/>
        <w:rPr>
          <w:rFonts w:ascii="Times New Roman" w:eastAsia="Times New Roman" w:hAnsi="Times New Roman" w:cs="Times New Roman"/>
          <w:sz w:val="24"/>
          <w:szCs w:val="24"/>
        </w:rPr>
      </w:pPr>
    </w:p>
    <w:p w14:paraId="5101CB70"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4.1.3 Comparing Analysis for Igbo Language Dataset</w:t>
      </w:r>
    </w:p>
    <w:p w14:paraId="4CE65C22"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4.2 </w:t>
      </w:r>
      <w:r>
        <w:rPr>
          <w:rFonts w:ascii="Times New Roman" w:eastAsia="Times New Roman" w:hAnsi="Times New Roman" w:cs="Times New Roman"/>
          <w:sz w:val="24"/>
          <w:szCs w:val="24"/>
        </w:rPr>
        <w:t>Performance Metrics on Igbo Lang</w:t>
      </w:r>
      <w:r>
        <w:rPr>
          <w:rFonts w:ascii="Times New Roman" w:eastAsia="Times New Roman" w:hAnsi="Times New Roman" w:cs="Times New Roman"/>
          <w:sz w:val="24"/>
          <w:szCs w:val="24"/>
        </w:rPr>
        <w:t>uage Dataset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10BF4" w14:paraId="7EDD334E" w14:textId="77777777">
        <w:tc>
          <w:tcPr>
            <w:tcW w:w="1872" w:type="dxa"/>
            <w:shd w:val="clear" w:color="auto" w:fill="auto"/>
            <w:tcMar>
              <w:top w:w="100" w:type="dxa"/>
              <w:left w:w="100" w:type="dxa"/>
              <w:bottom w:w="100" w:type="dxa"/>
              <w:right w:w="100" w:type="dxa"/>
            </w:tcMar>
          </w:tcPr>
          <w:p w14:paraId="3C695307" w14:textId="77777777" w:rsidR="00810BF4" w:rsidRDefault="00810BF4">
            <w:pPr>
              <w:widowControl w:val="0"/>
              <w:spacing w:after="0"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2FA302BE"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1BAD0CA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58CAAC5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872" w:type="dxa"/>
            <w:shd w:val="clear" w:color="auto" w:fill="auto"/>
            <w:tcMar>
              <w:top w:w="100" w:type="dxa"/>
              <w:left w:w="100" w:type="dxa"/>
              <w:bottom w:w="100" w:type="dxa"/>
              <w:right w:w="100" w:type="dxa"/>
            </w:tcMar>
          </w:tcPr>
          <w:p w14:paraId="724291B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810BF4" w14:paraId="3CF38970" w14:textId="77777777">
        <w:tc>
          <w:tcPr>
            <w:tcW w:w="1872" w:type="dxa"/>
            <w:shd w:val="clear" w:color="auto" w:fill="auto"/>
            <w:tcMar>
              <w:top w:w="100" w:type="dxa"/>
              <w:left w:w="100" w:type="dxa"/>
              <w:bottom w:w="100" w:type="dxa"/>
              <w:right w:w="100" w:type="dxa"/>
            </w:tcMar>
          </w:tcPr>
          <w:p w14:paraId="0706341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72" w:type="dxa"/>
            <w:shd w:val="clear" w:color="auto" w:fill="auto"/>
            <w:tcMar>
              <w:top w:w="100" w:type="dxa"/>
              <w:left w:w="100" w:type="dxa"/>
              <w:bottom w:w="100" w:type="dxa"/>
              <w:right w:w="100" w:type="dxa"/>
            </w:tcMar>
          </w:tcPr>
          <w:p w14:paraId="140940D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872" w:type="dxa"/>
            <w:shd w:val="clear" w:color="auto" w:fill="auto"/>
            <w:tcMar>
              <w:top w:w="100" w:type="dxa"/>
              <w:left w:w="100" w:type="dxa"/>
              <w:bottom w:w="100" w:type="dxa"/>
              <w:right w:w="100" w:type="dxa"/>
            </w:tcMar>
          </w:tcPr>
          <w:p w14:paraId="4208E32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872" w:type="dxa"/>
            <w:shd w:val="clear" w:color="auto" w:fill="auto"/>
            <w:tcMar>
              <w:top w:w="100" w:type="dxa"/>
              <w:left w:w="100" w:type="dxa"/>
              <w:bottom w:w="100" w:type="dxa"/>
              <w:right w:w="100" w:type="dxa"/>
            </w:tcMar>
          </w:tcPr>
          <w:p w14:paraId="69FE21D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72" w:type="dxa"/>
            <w:shd w:val="clear" w:color="auto" w:fill="auto"/>
            <w:tcMar>
              <w:top w:w="100" w:type="dxa"/>
              <w:left w:w="100" w:type="dxa"/>
              <w:bottom w:w="100" w:type="dxa"/>
              <w:right w:w="100" w:type="dxa"/>
            </w:tcMar>
          </w:tcPr>
          <w:p w14:paraId="5565C99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810BF4" w14:paraId="275EB4B6" w14:textId="77777777">
        <w:tc>
          <w:tcPr>
            <w:tcW w:w="1872" w:type="dxa"/>
            <w:shd w:val="clear" w:color="auto" w:fill="auto"/>
            <w:tcMar>
              <w:top w:w="100" w:type="dxa"/>
              <w:left w:w="100" w:type="dxa"/>
              <w:bottom w:w="100" w:type="dxa"/>
              <w:right w:w="100" w:type="dxa"/>
            </w:tcMar>
          </w:tcPr>
          <w:p w14:paraId="65EC5086"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72" w:type="dxa"/>
            <w:shd w:val="clear" w:color="auto" w:fill="auto"/>
            <w:tcMar>
              <w:top w:w="100" w:type="dxa"/>
              <w:left w:w="100" w:type="dxa"/>
              <w:bottom w:w="100" w:type="dxa"/>
              <w:right w:w="100" w:type="dxa"/>
            </w:tcMar>
          </w:tcPr>
          <w:p w14:paraId="35D9FF6B"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1872" w:type="dxa"/>
            <w:shd w:val="clear" w:color="auto" w:fill="auto"/>
            <w:tcMar>
              <w:top w:w="100" w:type="dxa"/>
              <w:left w:w="100" w:type="dxa"/>
              <w:bottom w:w="100" w:type="dxa"/>
              <w:right w:w="100" w:type="dxa"/>
            </w:tcMar>
          </w:tcPr>
          <w:p w14:paraId="07288471"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872" w:type="dxa"/>
            <w:shd w:val="clear" w:color="auto" w:fill="auto"/>
            <w:tcMar>
              <w:top w:w="100" w:type="dxa"/>
              <w:left w:w="100" w:type="dxa"/>
              <w:bottom w:w="100" w:type="dxa"/>
              <w:right w:w="100" w:type="dxa"/>
            </w:tcMar>
          </w:tcPr>
          <w:p w14:paraId="386D8AF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72" w:type="dxa"/>
            <w:shd w:val="clear" w:color="auto" w:fill="auto"/>
            <w:tcMar>
              <w:top w:w="100" w:type="dxa"/>
              <w:left w:w="100" w:type="dxa"/>
              <w:bottom w:w="100" w:type="dxa"/>
              <w:right w:w="100" w:type="dxa"/>
            </w:tcMar>
          </w:tcPr>
          <w:p w14:paraId="5D79DEA1"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810BF4" w14:paraId="6B516ABD" w14:textId="77777777">
        <w:tc>
          <w:tcPr>
            <w:tcW w:w="1872" w:type="dxa"/>
            <w:shd w:val="clear" w:color="auto" w:fill="auto"/>
            <w:tcMar>
              <w:top w:w="100" w:type="dxa"/>
              <w:left w:w="100" w:type="dxa"/>
              <w:bottom w:w="100" w:type="dxa"/>
              <w:right w:w="100" w:type="dxa"/>
            </w:tcMar>
          </w:tcPr>
          <w:p w14:paraId="7747650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08FAF51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872" w:type="dxa"/>
            <w:shd w:val="clear" w:color="auto" w:fill="auto"/>
            <w:tcMar>
              <w:top w:w="100" w:type="dxa"/>
              <w:left w:w="100" w:type="dxa"/>
              <w:bottom w:w="100" w:type="dxa"/>
              <w:right w:w="100" w:type="dxa"/>
            </w:tcMar>
          </w:tcPr>
          <w:p w14:paraId="1E99347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p>
        </w:tc>
        <w:tc>
          <w:tcPr>
            <w:tcW w:w="1872" w:type="dxa"/>
            <w:shd w:val="clear" w:color="auto" w:fill="auto"/>
            <w:tcMar>
              <w:top w:w="100" w:type="dxa"/>
              <w:left w:w="100" w:type="dxa"/>
              <w:bottom w:w="100" w:type="dxa"/>
              <w:right w:w="100" w:type="dxa"/>
            </w:tcMar>
          </w:tcPr>
          <w:p w14:paraId="767EB38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872" w:type="dxa"/>
            <w:shd w:val="clear" w:color="auto" w:fill="auto"/>
            <w:tcMar>
              <w:top w:w="100" w:type="dxa"/>
              <w:left w:w="100" w:type="dxa"/>
              <w:bottom w:w="100" w:type="dxa"/>
              <w:right w:w="100" w:type="dxa"/>
            </w:tcMar>
          </w:tcPr>
          <w:p w14:paraId="75B99336"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810BF4" w14:paraId="0E3DDB95" w14:textId="77777777">
        <w:tc>
          <w:tcPr>
            <w:tcW w:w="1872" w:type="dxa"/>
            <w:shd w:val="clear" w:color="auto" w:fill="auto"/>
            <w:tcMar>
              <w:top w:w="100" w:type="dxa"/>
              <w:left w:w="100" w:type="dxa"/>
              <w:bottom w:w="100" w:type="dxa"/>
              <w:right w:w="100" w:type="dxa"/>
            </w:tcMar>
          </w:tcPr>
          <w:p w14:paraId="2D78B2B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872" w:type="dxa"/>
            <w:shd w:val="clear" w:color="auto" w:fill="auto"/>
            <w:tcMar>
              <w:top w:w="100" w:type="dxa"/>
              <w:left w:w="100" w:type="dxa"/>
              <w:bottom w:w="100" w:type="dxa"/>
              <w:right w:w="100" w:type="dxa"/>
            </w:tcMar>
          </w:tcPr>
          <w:p w14:paraId="0A6C2F0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872" w:type="dxa"/>
            <w:shd w:val="clear" w:color="auto" w:fill="auto"/>
            <w:tcMar>
              <w:top w:w="100" w:type="dxa"/>
              <w:left w:w="100" w:type="dxa"/>
              <w:bottom w:w="100" w:type="dxa"/>
              <w:right w:w="100" w:type="dxa"/>
            </w:tcMar>
          </w:tcPr>
          <w:p w14:paraId="7354191E"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872" w:type="dxa"/>
            <w:shd w:val="clear" w:color="auto" w:fill="auto"/>
            <w:tcMar>
              <w:top w:w="100" w:type="dxa"/>
              <w:left w:w="100" w:type="dxa"/>
              <w:bottom w:w="100" w:type="dxa"/>
              <w:right w:w="100" w:type="dxa"/>
            </w:tcMar>
          </w:tcPr>
          <w:p w14:paraId="7C54995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1872" w:type="dxa"/>
            <w:shd w:val="clear" w:color="auto" w:fill="auto"/>
            <w:tcMar>
              <w:top w:w="100" w:type="dxa"/>
              <w:left w:w="100" w:type="dxa"/>
              <w:bottom w:w="100" w:type="dxa"/>
              <w:right w:w="100" w:type="dxa"/>
            </w:tcMar>
          </w:tcPr>
          <w:p w14:paraId="548BB22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r>
    </w:tbl>
    <w:p w14:paraId="761DA80F" w14:textId="77777777" w:rsidR="00810BF4" w:rsidRDefault="00810BF4">
      <w:pPr>
        <w:spacing w:line="360" w:lineRule="auto"/>
        <w:rPr>
          <w:rFonts w:ascii="Times New Roman" w:eastAsia="Times New Roman" w:hAnsi="Times New Roman" w:cs="Times New Roman"/>
          <w:sz w:val="24"/>
          <w:szCs w:val="24"/>
        </w:rPr>
      </w:pPr>
    </w:p>
    <w:p w14:paraId="6AC54BD8"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Igbo language dataset, Logistic Regression, SVM and Random Forest performed worse than the LSTM model across all metrics (accuracy, precision, F1 score and recall). The improvement in F1 score from 50% to 63% indicates that LSTM is more effective at</w:t>
      </w:r>
      <w:r>
        <w:rPr>
          <w:rFonts w:ascii="Times New Roman" w:eastAsia="Times New Roman" w:hAnsi="Times New Roman" w:cs="Times New Roman"/>
          <w:sz w:val="24"/>
          <w:szCs w:val="24"/>
        </w:rPr>
        <w:t xml:space="preserve"> handling </w:t>
      </w:r>
      <w:r>
        <w:rPr>
          <w:rFonts w:ascii="Times New Roman" w:eastAsia="Times New Roman" w:hAnsi="Times New Roman" w:cs="Times New Roman"/>
          <w:sz w:val="24"/>
          <w:szCs w:val="24"/>
        </w:rPr>
        <w:lastRenderedPageBreak/>
        <w:t>the intricacies of the Igbo language dataset, likely due to its ability to capture temporal dependencies and long-term patterns in sequential data.</w:t>
      </w:r>
    </w:p>
    <w:p w14:paraId="2DFB9C2D"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Logistic Regression, SVM and Random Forest demonstrate similar performance, with Random Fore</w:t>
      </w:r>
      <w:r>
        <w:rPr>
          <w:rFonts w:ascii="Times New Roman" w:eastAsia="Times New Roman" w:hAnsi="Times New Roman" w:cs="Times New Roman"/>
          <w:sz w:val="24"/>
          <w:szCs w:val="24"/>
        </w:rPr>
        <w:t>st showing a slight drop in accuracy, they were all outperformed by LSTM. The significant improvement in LSTM's precision and F1 score highlights its superior capability in balancing precision and recall, making it the most effective choice for this datase</w:t>
      </w:r>
      <w:r>
        <w:rPr>
          <w:rFonts w:ascii="Times New Roman" w:eastAsia="Times New Roman" w:hAnsi="Times New Roman" w:cs="Times New Roman"/>
          <w:sz w:val="24"/>
          <w:szCs w:val="24"/>
        </w:rPr>
        <w:t>t.</w:t>
      </w:r>
    </w:p>
    <w:p w14:paraId="28A323D2"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4.1.4 Comparing Analysis for Yoruba Language Dataset</w:t>
      </w:r>
    </w:p>
    <w:p w14:paraId="15A1EEFB"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4.3 </w:t>
      </w:r>
      <w:r>
        <w:rPr>
          <w:rFonts w:ascii="Times New Roman" w:eastAsia="Times New Roman" w:hAnsi="Times New Roman" w:cs="Times New Roman"/>
          <w:sz w:val="24"/>
          <w:szCs w:val="24"/>
        </w:rPr>
        <w:t>Performance Metrics on Yoruba Language Dataset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10BF4" w14:paraId="482D2EEF" w14:textId="77777777">
        <w:tc>
          <w:tcPr>
            <w:tcW w:w="1872" w:type="dxa"/>
            <w:shd w:val="clear" w:color="auto" w:fill="auto"/>
            <w:tcMar>
              <w:top w:w="100" w:type="dxa"/>
              <w:left w:w="100" w:type="dxa"/>
              <w:bottom w:w="100" w:type="dxa"/>
              <w:right w:w="100" w:type="dxa"/>
            </w:tcMar>
          </w:tcPr>
          <w:p w14:paraId="0059D5CD" w14:textId="77777777" w:rsidR="00810BF4" w:rsidRDefault="00810BF4">
            <w:pPr>
              <w:widowControl w:val="0"/>
              <w:spacing w:after="0"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116BB8F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6CA2DA7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3EA47C3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872" w:type="dxa"/>
            <w:shd w:val="clear" w:color="auto" w:fill="auto"/>
            <w:tcMar>
              <w:top w:w="100" w:type="dxa"/>
              <w:left w:w="100" w:type="dxa"/>
              <w:bottom w:w="100" w:type="dxa"/>
              <w:right w:w="100" w:type="dxa"/>
            </w:tcMar>
          </w:tcPr>
          <w:p w14:paraId="473E9D81"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810BF4" w14:paraId="1587E6C1" w14:textId="77777777">
        <w:tc>
          <w:tcPr>
            <w:tcW w:w="1872" w:type="dxa"/>
            <w:shd w:val="clear" w:color="auto" w:fill="auto"/>
            <w:tcMar>
              <w:top w:w="100" w:type="dxa"/>
              <w:left w:w="100" w:type="dxa"/>
              <w:bottom w:w="100" w:type="dxa"/>
              <w:right w:w="100" w:type="dxa"/>
            </w:tcMar>
          </w:tcPr>
          <w:p w14:paraId="086E753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72" w:type="dxa"/>
            <w:shd w:val="clear" w:color="auto" w:fill="auto"/>
            <w:tcMar>
              <w:top w:w="100" w:type="dxa"/>
              <w:left w:w="100" w:type="dxa"/>
              <w:bottom w:w="100" w:type="dxa"/>
              <w:right w:w="100" w:type="dxa"/>
            </w:tcMar>
          </w:tcPr>
          <w:p w14:paraId="1092C7F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872" w:type="dxa"/>
            <w:shd w:val="clear" w:color="auto" w:fill="auto"/>
            <w:tcMar>
              <w:top w:w="100" w:type="dxa"/>
              <w:left w:w="100" w:type="dxa"/>
              <w:bottom w:w="100" w:type="dxa"/>
              <w:right w:w="100" w:type="dxa"/>
            </w:tcMar>
          </w:tcPr>
          <w:p w14:paraId="6A0F4A6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872" w:type="dxa"/>
            <w:shd w:val="clear" w:color="auto" w:fill="auto"/>
            <w:tcMar>
              <w:top w:w="100" w:type="dxa"/>
              <w:left w:w="100" w:type="dxa"/>
              <w:bottom w:w="100" w:type="dxa"/>
              <w:right w:w="100" w:type="dxa"/>
            </w:tcMar>
          </w:tcPr>
          <w:p w14:paraId="67A5C67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72" w:type="dxa"/>
            <w:shd w:val="clear" w:color="auto" w:fill="auto"/>
            <w:tcMar>
              <w:top w:w="100" w:type="dxa"/>
              <w:left w:w="100" w:type="dxa"/>
              <w:bottom w:w="100" w:type="dxa"/>
              <w:right w:w="100" w:type="dxa"/>
            </w:tcMar>
          </w:tcPr>
          <w:p w14:paraId="5DBC229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10BF4" w14:paraId="5BA38F0A" w14:textId="77777777">
        <w:tc>
          <w:tcPr>
            <w:tcW w:w="1872" w:type="dxa"/>
            <w:shd w:val="clear" w:color="auto" w:fill="auto"/>
            <w:tcMar>
              <w:top w:w="100" w:type="dxa"/>
              <w:left w:w="100" w:type="dxa"/>
              <w:bottom w:w="100" w:type="dxa"/>
              <w:right w:w="100" w:type="dxa"/>
            </w:tcMar>
          </w:tcPr>
          <w:p w14:paraId="19AC432C"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72" w:type="dxa"/>
            <w:shd w:val="clear" w:color="auto" w:fill="auto"/>
            <w:tcMar>
              <w:top w:w="100" w:type="dxa"/>
              <w:left w:w="100" w:type="dxa"/>
              <w:bottom w:w="100" w:type="dxa"/>
              <w:right w:w="100" w:type="dxa"/>
            </w:tcMar>
          </w:tcPr>
          <w:p w14:paraId="0099A64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872" w:type="dxa"/>
            <w:shd w:val="clear" w:color="auto" w:fill="auto"/>
            <w:tcMar>
              <w:top w:w="100" w:type="dxa"/>
              <w:left w:w="100" w:type="dxa"/>
              <w:bottom w:w="100" w:type="dxa"/>
              <w:right w:w="100" w:type="dxa"/>
            </w:tcMar>
          </w:tcPr>
          <w:p w14:paraId="218CF3F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872" w:type="dxa"/>
            <w:shd w:val="clear" w:color="auto" w:fill="auto"/>
            <w:tcMar>
              <w:top w:w="100" w:type="dxa"/>
              <w:left w:w="100" w:type="dxa"/>
              <w:bottom w:w="100" w:type="dxa"/>
              <w:right w:w="100" w:type="dxa"/>
            </w:tcMar>
          </w:tcPr>
          <w:p w14:paraId="377751F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72" w:type="dxa"/>
            <w:shd w:val="clear" w:color="auto" w:fill="auto"/>
            <w:tcMar>
              <w:top w:w="100" w:type="dxa"/>
              <w:left w:w="100" w:type="dxa"/>
              <w:bottom w:w="100" w:type="dxa"/>
              <w:right w:w="100" w:type="dxa"/>
            </w:tcMar>
          </w:tcPr>
          <w:p w14:paraId="778F9DB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10BF4" w14:paraId="0EAE09E7" w14:textId="77777777">
        <w:tc>
          <w:tcPr>
            <w:tcW w:w="1872" w:type="dxa"/>
            <w:shd w:val="clear" w:color="auto" w:fill="auto"/>
            <w:tcMar>
              <w:top w:w="100" w:type="dxa"/>
              <w:left w:w="100" w:type="dxa"/>
              <w:bottom w:w="100" w:type="dxa"/>
              <w:right w:w="100" w:type="dxa"/>
            </w:tcMar>
          </w:tcPr>
          <w:p w14:paraId="2CB346C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74AF197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c>
          <w:tcPr>
            <w:tcW w:w="1872" w:type="dxa"/>
            <w:shd w:val="clear" w:color="auto" w:fill="auto"/>
            <w:tcMar>
              <w:top w:w="100" w:type="dxa"/>
              <w:left w:w="100" w:type="dxa"/>
              <w:bottom w:w="100" w:type="dxa"/>
              <w:right w:w="100" w:type="dxa"/>
            </w:tcMar>
          </w:tcPr>
          <w:p w14:paraId="7C707D2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87%</w:t>
            </w:r>
          </w:p>
        </w:tc>
        <w:tc>
          <w:tcPr>
            <w:tcW w:w="1872" w:type="dxa"/>
            <w:shd w:val="clear" w:color="auto" w:fill="auto"/>
            <w:tcMar>
              <w:top w:w="100" w:type="dxa"/>
              <w:left w:w="100" w:type="dxa"/>
              <w:bottom w:w="100" w:type="dxa"/>
              <w:right w:w="100" w:type="dxa"/>
            </w:tcMar>
          </w:tcPr>
          <w:p w14:paraId="027F72A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872" w:type="dxa"/>
            <w:shd w:val="clear" w:color="auto" w:fill="auto"/>
            <w:tcMar>
              <w:top w:w="100" w:type="dxa"/>
              <w:left w:w="100" w:type="dxa"/>
              <w:bottom w:w="100" w:type="dxa"/>
              <w:right w:w="100" w:type="dxa"/>
            </w:tcMar>
          </w:tcPr>
          <w:p w14:paraId="6E5D5C6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810BF4" w14:paraId="5E1A39A1" w14:textId="77777777">
        <w:tc>
          <w:tcPr>
            <w:tcW w:w="1872" w:type="dxa"/>
            <w:shd w:val="clear" w:color="auto" w:fill="auto"/>
            <w:tcMar>
              <w:top w:w="100" w:type="dxa"/>
              <w:left w:w="100" w:type="dxa"/>
              <w:bottom w:w="100" w:type="dxa"/>
              <w:right w:w="100" w:type="dxa"/>
            </w:tcMar>
          </w:tcPr>
          <w:p w14:paraId="45BE957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872" w:type="dxa"/>
            <w:shd w:val="clear" w:color="auto" w:fill="auto"/>
            <w:tcMar>
              <w:top w:w="100" w:type="dxa"/>
              <w:left w:w="100" w:type="dxa"/>
              <w:bottom w:w="100" w:type="dxa"/>
              <w:right w:w="100" w:type="dxa"/>
            </w:tcMar>
          </w:tcPr>
          <w:p w14:paraId="3B79F3E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872" w:type="dxa"/>
            <w:shd w:val="clear" w:color="auto" w:fill="auto"/>
            <w:tcMar>
              <w:top w:w="100" w:type="dxa"/>
              <w:left w:w="100" w:type="dxa"/>
              <w:bottom w:w="100" w:type="dxa"/>
              <w:right w:w="100" w:type="dxa"/>
            </w:tcMar>
          </w:tcPr>
          <w:p w14:paraId="508F3C7C"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872" w:type="dxa"/>
            <w:shd w:val="clear" w:color="auto" w:fill="auto"/>
            <w:tcMar>
              <w:top w:w="100" w:type="dxa"/>
              <w:left w:w="100" w:type="dxa"/>
              <w:bottom w:w="100" w:type="dxa"/>
              <w:right w:w="100" w:type="dxa"/>
            </w:tcMar>
          </w:tcPr>
          <w:p w14:paraId="2210512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872" w:type="dxa"/>
            <w:shd w:val="clear" w:color="auto" w:fill="auto"/>
            <w:tcMar>
              <w:top w:w="100" w:type="dxa"/>
              <w:left w:w="100" w:type="dxa"/>
              <w:bottom w:w="100" w:type="dxa"/>
              <w:right w:w="100" w:type="dxa"/>
            </w:tcMar>
          </w:tcPr>
          <w:p w14:paraId="6705A1BA"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bl>
    <w:p w14:paraId="2F21C642" w14:textId="77777777" w:rsidR="00810BF4" w:rsidRDefault="00810BF4">
      <w:pPr>
        <w:spacing w:line="360" w:lineRule="auto"/>
        <w:rPr>
          <w:rFonts w:ascii="Times New Roman" w:eastAsia="Times New Roman" w:hAnsi="Times New Roman" w:cs="Times New Roman"/>
          <w:b/>
          <w:sz w:val="24"/>
          <w:szCs w:val="24"/>
        </w:rPr>
      </w:pPr>
    </w:p>
    <w:p w14:paraId="3DBF939D"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w:t>
      </w:r>
      <w:proofErr w:type="gramStart"/>
      <w:r>
        <w:rPr>
          <w:rFonts w:ascii="Times New Roman" w:eastAsia="Times New Roman" w:hAnsi="Times New Roman" w:cs="Times New Roman"/>
          <w:sz w:val="24"/>
          <w:szCs w:val="24"/>
        </w:rPr>
        <w:t>again</w:t>
      </w:r>
      <w:proofErr w:type="gramEnd"/>
      <w:r>
        <w:rPr>
          <w:rFonts w:ascii="Times New Roman" w:eastAsia="Times New Roman" w:hAnsi="Times New Roman" w:cs="Times New Roman"/>
          <w:sz w:val="24"/>
          <w:szCs w:val="24"/>
        </w:rPr>
        <w:t xml:space="preserve"> the LSTM model outperforms Logistic Regression, SVM and Random Forest across all metrics which were accuracy, precision, F1 score and recall, with improvement in F1 score from 85% to 90% indicates that LSTM is more effective at handlin</w:t>
      </w:r>
      <w:r>
        <w:rPr>
          <w:rFonts w:ascii="Times New Roman" w:eastAsia="Times New Roman" w:hAnsi="Times New Roman" w:cs="Times New Roman"/>
          <w:sz w:val="24"/>
          <w:szCs w:val="24"/>
        </w:rPr>
        <w:t>g the Yoruba language dataset, likely due to its ability to capture temporal dependencies and long-term patterns in sequential data.</w:t>
      </w:r>
    </w:p>
    <w:p w14:paraId="798ECC5E"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Logistic Regression, SVM and Random Forest demonstrate strong and consistent performance, they are all slightly outpe</w:t>
      </w:r>
      <w:r>
        <w:rPr>
          <w:rFonts w:ascii="Times New Roman" w:eastAsia="Times New Roman" w:hAnsi="Times New Roman" w:cs="Times New Roman"/>
          <w:sz w:val="24"/>
          <w:szCs w:val="24"/>
        </w:rPr>
        <w:t>rformed by LSTM. The improvement in LSTM's precision and F1 score highlights its superior capability in balancing precision and recall, making it the most effective choice for this dataset.</w:t>
      </w:r>
    </w:p>
    <w:p w14:paraId="76432649"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Ultimately, for </w:t>
      </w:r>
      <w:proofErr w:type="spellStart"/>
      <w:r>
        <w:rPr>
          <w:rFonts w:ascii="Times New Roman" w:eastAsia="Times New Roman" w:hAnsi="Times New Roman" w:cs="Times New Roman"/>
          <w:sz w:val="24"/>
          <w:szCs w:val="24"/>
        </w:rPr>
        <w:t>theYoruba</w:t>
      </w:r>
      <w:proofErr w:type="spellEnd"/>
      <w:r>
        <w:rPr>
          <w:rFonts w:ascii="Times New Roman" w:eastAsia="Times New Roman" w:hAnsi="Times New Roman" w:cs="Times New Roman"/>
          <w:sz w:val="24"/>
          <w:szCs w:val="24"/>
        </w:rPr>
        <w:t xml:space="preserve"> language dataset, LSTM model is recommen</w:t>
      </w:r>
      <w:r>
        <w:rPr>
          <w:rFonts w:ascii="Times New Roman" w:eastAsia="Times New Roman" w:hAnsi="Times New Roman" w:cs="Times New Roman"/>
          <w:sz w:val="24"/>
          <w:szCs w:val="24"/>
        </w:rPr>
        <w:t>ded for providing the best overall model performance and offering a more balanced and accurate representation compared to the other models.</w:t>
      </w:r>
    </w:p>
    <w:p w14:paraId="0920AD58" w14:textId="77777777" w:rsidR="00810BF4" w:rsidRDefault="00C81CB4">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4.2 Performance Metrics for the All Four (4) Languages Dataset Combined</w:t>
      </w:r>
    </w:p>
    <w:p w14:paraId="45A6AEF5" w14:textId="77777777" w:rsidR="00810BF4" w:rsidRDefault="00C81CB4">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4.4 </w:t>
      </w:r>
      <w:r>
        <w:rPr>
          <w:rFonts w:ascii="Times New Roman" w:eastAsia="Times New Roman" w:hAnsi="Times New Roman" w:cs="Times New Roman"/>
          <w:sz w:val="24"/>
          <w:szCs w:val="24"/>
        </w:rPr>
        <w:t>Performance metrics for combinatio</w:t>
      </w:r>
      <w:r>
        <w:rPr>
          <w:rFonts w:ascii="Times New Roman" w:eastAsia="Times New Roman" w:hAnsi="Times New Roman" w:cs="Times New Roman"/>
          <w:sz w:val="24"/>
          <w:szCs w:val="24"/>
        </w:rPr>
        <w:t>n of all multilingual language datasets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10BF4" w14:paraId="26DAF394" w14:textId="77777777">
        <w:tc>
          <w:tcPr>
            <w:tcW w:w="1872" w:type="dxa"/>
            <w:shd w:val="clear" w:color="auto" w:fill="auto"/>
            <w:tcMar>
              <w:top w:w="100" w:type="dxa"/>
              <w:left w:w="100" w:type="dxa"/>
              <w:bottom w:w="100" w:type="dxa"/>
              <w:right w:w="100" w:type="dxa"/>
            </w:tcMar>
          </w:tcPr>
          <w:p w14:paraId="2692CA5E" w14:textId="77777777" w:rsidR="00810BF4" w:rsidRDefault="00810BF4">
            <w:pPr>
              <w:widowControl w:val="0"/>
              <w:spacing w:after="0" w:line="240" w:lineRule="auto"/>
              <w:rPr>
                <w:rFonts w:ascii="Times New Roman" w:eastAsia="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686A380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872" w:type="dxa"/>
            <w:shd w:val="clear" w:color="auto" w:fill="auto"/>
            <w:tcMar>
              <w:top w:w="100" w:type="dxa"/>
              <w:left w:w="100" w:type="dxa"/>
              <w:bottom w:w="100" w:type="dxa"/>
              <w:right w:w="100" w:type="dxa"/>
            </w:tcMar>
          </w:tcPr>
          <w:p w14:paraId="4DF5955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872" w:type="dxa"/>
            <w:shd w:val="clear" w:color="auto" w:fill="auto"/>
            <w:tcMar>
              <w:top w:w="100" w:type="dxa"/>
              <w:left w:w="100" w:type="dxa"/>
              <w:bottom w:w="100" w:type="dxa"/>
              <w:right w:w="100" w:type="dxa"/>
            </w:tcMar>
          </w:tcPr>
          <w:p w14:paraId="616E975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872" w:type="dxa"/>
            <w:shd w:val="clear" w:color="auto" w:fill="auto"/>
            <w:tcMar>
              <w:top w:w="100" w:type="dxa"/>
              <w:left w:w="100" w:type="dxa"/>
              <w:bottom w:w="100" w:type="dxa"/>
              <w:right w:w="100" w:type="dxa"/>
            </w:tcMar>
          </w:tcPr>
          <w:p w14:paraId="6AB1176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r>
      <w:tr w:rsidR="00810BF4" w14:paraId="29E3C67C" w14:textId="77777777">
        <w:tc>
          <w:tcPr>
            <w:tcW w:w="1872" w:type="dxa"/>
            <w:shd w:val="clear" w:color="auto" w:fill="auto"/>
            <w:tcMar>
              <w:top w:w="100" w:type="dxa"/>
              <w:left w:w="100" w:type="dxa"/>
              <w:bottom w:w="100" w:type="dxa"/>
              <w:right w:w="100" w:type="dxa"/>
            </w:tcMar>
          </w:tcPr>
          <w:p w14:paraId="38BF3A9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872" w:type="dxa"/>
            <w:shd w:val="clear" w:color="auto" w:fill="auto"/>
            <w:tcMar>
              <w:top w:w="100" w:type="dxa"/>
              <w:left w:w="100" w:type="dxa"/>
              <w:bottom w:w="100" w:type="dxa"/>
              <w:right w:w="100" w:type="dxa"/>
            </w:tcMar>
          </w:tcPr>
          <w:p w14:paraId="1B37E48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4A4642C4"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047C367E"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w:t>
            </w:r>
          </w:p>
        </w:tc>
        <w:tc>
          <w:tcPr>
            <w:tcW w:w="1872" w:type="dxa"/>
            <w:shd w:val="clear" w:color="auto" w:fill="auto"/>
            <w:tcMar>
              <w:top w:w="100" w:type="dxa"/>
              <w:left w:w="100" w:type="dxa"/>
              <w:bottom w:w="100" w:type="dxa"/>
              <w:right w:w="100" w:type="dxa"/>
            </w:tcMar>
          </w:tcPr>
          <w:p w14:paraId="2C4338B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r>
      <w:tr w:rsidR="00810BF4" w14:paraId="7FBC7130" w14:textId="77777777">
        <w:tc>
          <w:tcPr>
            <w:tcW w:w="1872" w:type="dxa"/>
            <w:shd w:val="clear" w:color="auto" w:fill="auto"/>
            <w:tcMar>
              <w:top w:w="100" w:type="dxa"/>
              <w:left w:w="100" w:type="dxa"/>
              <w:bottom w:w="100" w:type="dxa"/>
              <w:right w:w="100" w:type="dxa"/>
            </w:tcMar>
          </w:tcPr>
          <w:p w14:paraId="22423C2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1872" w:type="dxa"/>
            <w:shd w:val="clear" w:color="auto" w:fill="auto"/>
            <w:tcMar>
              <w:top w:w="100" w:type="dxa"/>
              <w:left w:w="100" w:type="dxa"/>
              <w:bottom w:w="100" w:type="dxa"/>
              <w:right w:w="100" w:type="dxa"/>
            </w:tcMar>
          </w:tcPr>
          <w:p w14:paraId="620A1AA6"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38AD4FE3"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872" w:type="dxa"/>
            <w:shd w:val="clear" w:color="auto" w:fill="auto"/>
            <w:tcMar>
              <w:top w:w="100" w:type="dxa"/>
              <w:left w:w="100" w:type="dxa"/>
              <w:bottom w:w="100" w:type="dxa"/>
              <w:right w:w="100" w:type="dxa"/>
            </w:tcMar>
          </w:tcPr>
          <w:p w14:paraId="6BDE7B6C"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5131D4C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810BF4" w14:paraId="427D58C3" w14:textId="77777777">
        <w:tc>
          <w:tcPr>
            <w:tcW w:w="1872" w:type="dxa"/>
            <w:shd w:val="clear" w:color="auto" w:fill="auto"/>
            <w:tcMar>
              <w:top w:w="100" w:type="dxa"/>
              <w:left w:w="100" w:type="dxa"/>
              <w:bottom w:w="100" w:type="dxa"/>
              <w:right w:w="100" w:type="dxa"/>
            </w:tcMar>
          </w:tcPr>
          <w:p w14:paraId="7B4F46A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1872" w:type="dxa"/>
            <w:shd w:val="clear" w:color="auto" w:fill="auto"/>
            <w:tcMar>
              <w:top w:w="100" w:type="dxa"/>
              <w:left w:w="100" w:type="dxa"/>
              <w:bottom w:w="100" w:type="dxa"/>
              <w:right w:w="100" w:type="dxa"/>
            </w:tcMar>
          </w:tcPr>
          <w:p w14:paraId="2B567D90"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c>
          <w:tcPr>
            <w:tcW w:w="1872" w:type="dxa"/>
            <w:shd w:val="clear" w:color="auto" w:fill="auto"/>
            <w:tcMar>
              <w:top w:w="100" w:type="dxa"/>
              <w:left w:w="100" w:type="dxa"/>
              <w:bottom w:w="100" w:type="dxa"/>
              <w:right w:w="100" w:type="dxa"/>
            </w:tcMar>
          </w:tcPr>
          <w:p w14:paraId="301BD1C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872" w:type="dxa"/>
            <w:shd w:val="clear" w:color="auto" w:fill="auto"/>
            <w:tcMar>
              <w:top w:w="100" w:type="dxa"/>
              <w:left w:w="100" w:type="dxa"/>
              <w:bottom w:w="100" w:type="dxa"/>
              <w:right w:w="100" w:type="dxa"/>
            </w:tcMar>
          </w:tcPr>
          <w:p w14:paraId="364ACE27"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6ED37D5D"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w:t>
            </w:r>
          </w:p>
        </w:tc>
      </w:tr>
      <w:tr w:rsidR="00810BF4" w14:paraId="6891087D" w14:textId="77777777">
        <w:tc>
          <w:tcPr>
            <w:tcW w:w="1872" w:type="dxa"/>
            <w:shd w:val="clear" w:color="auto" w:fill="auto"/>
            <w:tcMar>
              <w:top w:w="100" w:type="dxa"/>
              <w:left w:w="100" w:type="dxa"/>
              <w:bottom w:w="100" w:type="dxa"/>
              <w:right w:w="100" w:type="dxa"/>
            </w:tcMar>
          </w:tcPr>
          <w:p w14:paraId="5DC313F8"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872" w:type="dxa"/>
            <w:shd w:val="clear" w:color="auto" w:fill="auto"/>
            <w:tcMar>
              <w:top w:w="100" w:type="dxa"/>
              <w:left w:w="100" w:type="dxa"/>
              <w:bottom w:w="100" w:type="dxa"/>
              <w:right w:w="100" w:type="dxa"/>
            </w:tcMar>
          </w:tcPr>
          <w:p w14:paraId="1FE1F6D9"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3AC7AFEF"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19B53A25"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c>
          <w:tcPr>
            <w:tcW w:w="1872" w:type="dxa"/>
            <w:shd w:val="clear" w:color="auto" w:fill="auto"/>
            <w:tcMar>
              <w:top w:w="100" w:type="dxa"/>
              <w:left w:w="100" w:type="dxa"/>
              <w:bottom w:w="100" w:type="dxa"/>
              <w:right w:w="100" w:type="dxa"/>
            </w:tcMar>
          </w:tcPr>
          <w:p w14:paraId="58845A82" w14:textId="77777777" w:rsidR="00810BF4" w:rsidRDefault="00C81CB4">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w:t>
            </w:r>
          </w:p>
        </w:tc>
      </w:tr>
    </w:tbl>
    <w:p w14:paraId="1EFF8665"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combined multilingual language dataset, SVM and Random Forest models outperform Logistic Regression and LSTM across most metrics. Both SVM and Random Forest achieve the highest accuracy of 74% and precision 76%, with a strong F1 score 72% and recall</w:t>
      </w:r>
      <w:r>
        <w:rPr>
          <w:rFonts w:ascii="Times New Roman" w:eastAsia="Times New Roman" w:hAnsi="Times New Roman" w:cs="Times New Roman"/>
          <w:sz w:val="24"/>
          <w:szCs w:val="24"/>
        </w:rPr>
        <w:t xml:space="preserve"> 74%. This indicates that SVM and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classifier models are better at handling the combined dataset of four languages, possibly due to their ability to manage complex patterns and feature interactions more effectively.</w:t>
      </w:r>
    </w:p>
    <w:p w14:paraId="4BD38225"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sum up, Logistic Regress</w:t>
      </w:r>
      <w:r>
        <w:rPr>
          <w:rFonts w:ascii="Times New Roman" w:eastAsia="Times New Roman" w:hAnsi="Times New Roman" w:cs="Times New Roman"/>
          <w:sz w:val="24"/>
          <w:szCs w:val="24"/>
        </w:rPr>
        <w:t>ion, while showing good balance, has a slightly lower F1 score, indicating some imbalance between precision and recall. LSTM, on the other hand, demonstrates consistent performance with equal metrics across accuracy, precision, F1 score and recall (72%), b</w:t>
      </w:r>
      <w:r>
        <w:rPr>
          <w:rFonts w:ascii="Times New Roman" w:eastAsia="Times New Roman" w:hAnsi="Times New Roman" w:cs="Times New Roman"/>
          <w:sz w:val="24"/>
          <w:szCs w:val="24"/>
        </w:rPr>
        <w:t>ut does not outperform SVM and Random Forest.</w:t>
      </w:r>
    </w:p>
    <w:p w14:paraId="0C349ACA"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Comparative Analysis</w:t>
      </w:r>
    </w:p>
    <w:p w14:paraId="5922E696"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area of this study evaluates and emphasizes the performance of machine learning algorithms used in this research across four language datasets (Nigerian-Pidgin, Hausa, Igbo and Yoruba) and a combined dataset.</w:t>
      </w:r>
    </w:p>
    <w:p w14:paraId="2AF4F2F8" w14:textId="77777777" w:rsidR="00810BF4" w:rsidRDefault="00C81CB4">
      <w:pPr>
        <w:pStyle w:val="Heading4"/>
        <w:keepNext w:val="0"/>
        <w:keepLines w:val="0"/>
        <w:spacing w:line="360" w:lineRule="auto"/>
        <w:jc w:val="both"/>
        <w:rPr>
          <w:rFonts w:ascii="Times New Roman" w:eastAsia="Times New Roman" w:hAnsi="Times New Roman" w:cs="Times New Roman"/>
        </w:rPr>
      </w:pPr>
      <w:bookmarkStart w:id="20" w:name="_myls28txxejk" w:colFirst="0" w:colLast="0"/>
      <w:bookmarkEnd w:id="20"/>
      <w:r>
        <w:rPr>
          <w:rFonts w:ascii="Times New Roman" w:eastAsia="Times New Roman" w:hAnsi="Times New Roman" w:cs="Times New Roman"/>
        </w:rPr>
        <w:t>4.3.1 Individual Language Performance</w:t>
      </w:r>
    </w:p>
    <w:p w14:paraId="1219CBD8" w14:textId="77777777" w:rsidR="00810BF4" w:rsidRDefault="00C81CB4">
      <w:pPr>
        <w:numPr>
          <w:ilvl w:val="0"/>
          <w:numId w:val="41"/>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Nige</w:t>
      </w:r>
      <w:r>
        <w:rPr>
          <w:rFonts w:ascii="Times New Roman" w:eastAsia="Times New Roman" w:hAnsi="Times New Roman" w:cs="Times New Roman"/>
          <w:sz w:val="24"/>
          <w:szCs w:val="24"/>
        </w:rPr>
        <w:t xml:space="preserve">rian-Pidgin Language Dataset: Accuracy and precision for all models except LSTM achieved 55% accuracy and precision. Recall </w:t>
      </w:r>
      <w:proofErr w:type="gramStart"/>
      <w:r>
        <w:rPr>
          <w:rFonts w:ascii="Times New Roman" w:eastAsia="Times New Roman" w:hAnsi="Times New Roman" w:cs="Times New Roman"/>
          <w:sz w:val="24"/>
          <w:szCs w:val="24"/>
        </w:rPr>
        <w:t>and  F</w:t>
      </w:r>
      <w:proofErr w:type="gramEnd"/>
      <w:r>
        <w:rPr>
          <w:rFonts w:ascii="Times New Roman" w:eastAsia="Times New Roman" w:hAnsi="Times New Roman" w:cs="Times New Roman"/>
          <w:sz w:val="24"/>
          <w:szCs w:val="24"/>
        </w:rPr>
        <w:t xml:space="preserve">1 score had similar patterns with 49% </w:t>
      </w:r>
      <w:r>
        <w:rPr>
          <w:rFonts w:ascii="Times New Roman" w:eastAsia="Times New Roman" w:hAnsi="Times New Roman" w:cs="Times New Roman"/>
          <w:sz w:val="24"/>
          <w:szCs w:val="24"/>
        </w:rPr>
        <w:lastRenderedPageBreak/>
        <w:t>F1 score and 55% recall while LSTM slightly performed better with 58% across all metrics</w:t>
      </w:r>
      <w:r>
        <w:rPr>
          <w:rFonts w:ascii="Times New Roman" w:eastAsia="Times New Roman" w:hAnsi="Times New Roman" w:cs="Times New Roman"/>
          <w:sz w:val="24"/>
          <w:szCs w:val="24"/>
        </w:rPr>
        <w:t>.</w:t>
      </w:r>
    </w:p>
    <w:p w14:paraId="02ADD658" w14:textId="77777777" w:rsidR="00810BF4" w:rsidRDefault="00C81CB4">
      <w:pPr>
        <w:numPr>
          <w:ilvl w:val="0"/>
          <w:numId w:val="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Hausa Language Dataset: When evaluating the Hausa dataset, Logistic regression, SVM and Random forest witnessed a uniform performance </w:t>
      </w:r>
      <w:proofErr w:type="gramStart"/>
      <w:r>
        <w:rPr>
          <w:rFonts w:ascii="Times New Roman" w:eastAsia="Times New Roman" w:hAnsi="Times New Roman" w:cs="Times New Roman"/>
          <w:sz w:val="24"/>
          <w:szCs w:val="24"/>
        </w:rPr>
        <w:t>highlighting  identical</w:t>
      </w:r>
      <w:proofErr w:type="gramEnd"/>
      <w:r>
        <w:rPr>
          <w:rFonts w:ascii="Times New Roman" w:eastAsia="Times New Roman" w:hAnsi="Times New Roman" w:cs="Times New Roman"/>
          <w:sz w:val="24"/>
          <w:szCs w:val="24"/>
        </w:rPr>
        <w:t xml:space="preserve"> metrics with 74% accuracy, 73% precision, 73% F1 score and 74% recall while LSTM was slightly be</w:t>
      </w:r>
      <w:r>
        <w:rPr>
          <w:rFonts w:ascii="Times New Roman" w:eastAsia="Times New Roman" w:hAnsi="Times New Roman" w:cs="Times New Roman"/>
          <w:sz w:val="24"/>
          <w:szCs w:val="24"/>
        </w:rPr>
        <w:t>tter with 74% accuracy, 73% precision, 74% F1 score and 74% recall.</w:t>
      </w:r>
    </w:p>
    <w:p w14:paraId="62049C46" w14:textId="77777777" w:rsidR="00810BF4" w:rsidRDefault="00C81CB4">
      <w:pPr>
        <w:numPr>
          <w:ilvl w:val="0"/>
          <w:numId w:val="4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Igbo Language Dataset: In the Igbo dataset logistic regression, SVM and random forest had uniform performances of 62% accuracy, 53% precision, 50% F1 score and 62% recall, </w:t>
      </w:r>
      <w:proofErr w:type="gramStart"/>
      <w:r>
        <w:rPr>
          <w:rFonts w:ascii="Times New Roman" w:eastAsia="Times New Roman" w:hAnsi="Times New Roman" w:cs="Times New Roman"/>
          <w:sz w:val="24"/>
          <w:szCs w:val="24"/>
        </w:rPr>
        <w:t>while  LSTM</w:t>
      </w:r>
      <w:proofErr w:type="gramEnd"/>
      <w:r>
        <w:rPr>
          <w:rFonts w:ascii="Times New Roman" w:eastAsia="Times New Roman" w:hAnsi="Times New Roman" w:cs="Times New Roman"/>
          <w:sz w:val="24"/>
          <w:szCs w:val="24"/>
        </w:rPr>
        <w:t xml:space="preserve"> outp</w:t>
      </w:r>
      <w:r>
        <w:rPr>
          <w:rFonts w:ascii="Times New Roman" w:eastAsia="Times New Roman" w:hAnsi="Times New Roman" w:cs="Times New Roman"/>
          <w:sz w:val="24"/>
          <w:szCs w:val="24"/>
        </w:rPr>
        <w:t>erformed others with 64% accuracy, 63% precision, 63% F1 score and 64% recall.</w:t>
      </w:r>
    </w:p>
    <w:p w14:paraId="65EC0D02" w14:textId="77777777" w:rsidR="00810BF4" w:rsidRDefault="00C81CB4">
      <w:pPr>
        <w:numPr>
          <w:ilvl w:val="0"/>
          <w:numId w:val="41"/>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Yoruba Language Dataset: The Yoruba dataset witnessed the highest overall performance from all models, that is logistic regression, SVM and random forest all had similar scores </w:t>
      </w:r>
      <w:r>
        <w:rPr>
          <w:rFonts w:ascii="Times New Roman" w:eastAsia="Times New Roman" w:hAnsi="Times New Roman" w:cs="Times New Roman"/>
          <w:sz w:val="24"/>
          <w:szCs w:val="24"/>
        </w:rPr>
        <w:t xml:space="preserve">which were 89% accuracy, 87% precision, 85% F1 score and 89% recall. </w:t>
      </w:r>
      <w:proofErr w:type="gramStart"/>
      <w:r>
        <w:rPr>
          <w:rFonts w:ascii="Times New Roman" w:eastAsia="Times New Roman" w:hAnsi="Times New Roman" w:cs="Times New Roman"/>
          <w:sz w:val="24"/>
          <w:szCs w:val="24"/>
        </w:rPr>
        <w:t>However</w:t>
      </w:r>
      <w:proofErr w:type="gramEnd"/>
      <w:r>
        <w:rPr>
          <w:rFonts w:ascii="Times New Roman" w:eastAsia="Times New Roman" w:hAnsi="Times New Roman" w:cs="Times New Roman"/>
          <w:sz w:val="24"/>
          <w:szCs w:val="24"/>
        </w:rPr>
        <w:t xml:space="preserve"> LSTM performed best with 90% across all metrics, making it the most ideal model in this research work.</w:t>
      </w:r>
    </w:p>
    <w:p w14:paraId="2BBC05EE" w14:textId="77777777" w:rsidR="00810BF4" w:rsidRDefault="00C81CB4">
      <w:pPr>
        <w:pStyle w:val="Heading4"/>
        <w:keepNext w:val="0"/>
        <w:keepLines w:val="0"/>
        <w:spacing w:line="360" w:lineRule="auto"/>
        <w:jc w:val="both"/>
        <w:rPr>
          <w:rFonts w:ascii="Times New Roman" w:eastAsia="Times New Roman" w:hAnsi="Times New Roman" w:cs="Times New Roman"/>
        </w:rPr>
      </w:pPr>
      <w:bookmarkStart w:id="21" w:name="_gf60ugl56xjb" w:colFirst="0" w:colLast="0"/>
      <w:bookmarkEnd w:id="21"/>
      <w:r>
        <w:rPr>
          <w:rFonts w:ascii="Times New Roman" w:eastAsia="Times New Roman" w:hAnsi="Times New Roman" w:cs="Times New Roman"/>
        </w:rPr>
        <w:t>4.3.2 Combined Dataset Performance</w:t>
      </w:r>
    </w:p>
    <w:p w14:paraId="673C4D21"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72% accuracy, 72% pr</w:t>
      </w:r>
      <w:r>
        <w:rPr>
          <w:rFonts w:ascii="Times New Roman" w:eastAsia="Times New Roman" w:hAnsi="Times New Roman" w:cs="Times New Roman"/>
          <w:sz w:val="24"/>
          <w:szCs w:val="24"/>
        </w:rPr>
        <w:t>ecision, 71% F1 score, 72% recall.</w:t>
      </w:r>
    </w:p>
    <w:p w14:paraId="0F67EABF"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SVM and Random Forest: Superior performance with 74% accuracy, 76% precision, 72% F1 score, 74% recall.</w:t>
      </w:r>
    </w:p>
    <w:p w14:paraId="20A54940" w14:textId="77777777" w:rsidR="00810BF4" w:rsidRDefault="00C81CB4">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LSTM:  Consistent but not leading, with 72% across all metrics.</w:t>
      </w:r>
    </w:p>
    <w:p w14:paraId="7FF7E800" w14:textId="77777777" w:rsidR="00810BF4" w:rsidRDefault="00C81CB4">
      <w:pPr>
        <w:pStyle w:val="Heading3"/>
        <w:keepNext w:val="0"/>
        <w:keepLines w:val="0"/>
        <w:spacing w:line="360" w:lineRule="auto"/>
        <w:jc w:val="both"/>
        <w:rPr>
          <w:rFonts w:ascii="Times New Roman" w:eastAsia="Times New Roman" w:hAnsi="Times New Roman" w:cs="Times New Roman"/>
          <w:sz w:val="24"/>
          <w:szCs w:val="24"/>
        </w:rPr>
      </w:pPr>
      <w:bookmarkStart w:id="22" w:name="_yoqfq8l3p6zf" w:colFirst="0" w:colLast="0"/>
      <w:bookmarkEnd w:id="22"/>
      <w:r>
        <w:rPr>
          <w:rFonts w:ascii="Times New Roman" w:eastAsia="Times New Roman" w:hAnsi="Times New Roman" w:cs="Times New Roman"/>
          <w:sz w:val="24"/>
          <w:szCs w:val="24"/>
        </w:rPr>
        <w:t xml:space="preserve">4.4 Discussion </w:t>
      </w:r>
    </w:p>
    <w:p w14:paraId="648C3A57" w14:textId="77777777" w:rsidR="00810BF4" w:rsidRDefault="00C81CB4">
      <w:pPr>
        <w:numPr>
          <w:ilvl w:val="0"/>
          <w:numId w:val="34"/>
        </w:numPr>
        <w:spacing w:before="240"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Logistic Regression</w:t>
      </w:r>
      <w:r>
        <w:rPr>
          <w:rFonts w:ascii="Times New Roman" w:eastAsia="Times New Roman" w:hAnsi="Times New Roman" w:cs="Times New Roman"/>
          <w:sz w:val="24"/>
          <w:szCs w:val="24"/>
        </w:rPr>
        <w:t>: Demonstrates con</w:t>
      </w:r>
      <w:r>
        <w:rPr>
          <w:rFonts w:ascii="Times New Roman" w:eastAsia="Times New Roman" w:hAnsi="Times New Roman" w:cs="Times New Roman"/>
          <w:sz w:val="24"/>
          <w:szCs w:val="24"/>
        </w:rPr>
        <w:t>sistent performance across individual datasets but slightly lower in combined dataset with balanced metrics.</w:t>
      </w:r>
    </w:p>
    <w:p w14:paraId="72A6FCA3" w14:textId="77777777" w:rsidR="00810BF4" w:rsidRDefault="00C81CB4">
      <w:pPr>
        <w:numPr>
          <w:ilvl w:val="0"/>
          <w:numId w:val="34"/>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SVM and Random Forest</w:t>
      </w:r>
      <w:r>
        <w:rPr>
          <w:rFonts w:ascii="Times New Roman" w:eastAsia="Times New Roman" w:hAnsi="Times New Roman" w:cs="Times New Roman"/>
          <w:sz w:val="24"/>
          <w:szCs w:val="24"/>
        </w:rPr>
        <w:t>: Show strong and consistent performance, particularly excelling in the combined dataset, making them suitable for complex, mu</w:t>
      </w:r>
      <w:r>
        <w:rPr>
          <w:rFonts w:ascii="Times New Roman" w:eastAsia="Times New Roman" w:hAnsi="Times New Roman" w:cs="Times New Roman"/>
          <w:sz w:val="24"/>
          <w:szCs w:val="24"/>
        </w:rPr>
        <w:t>ltilingual data.</w:t>
      </w:r>
    </w:p>
    <w:p w14:paraId="0B36DBAD" w14:textId="77777777" w:rsidR="00810BF4" w:rsidRDefault="00C81CB4">
      <w:pPr>
        <w:numPr>
          <w:ilvl w:val="0"/>
          <w:numId w:val="34"/>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LSTM</w:t>
      </w:r>
      <w:r>
        <w:rPr>
          <w:rFonts w:ascii="Times New Roman" w:eastAsia="Times New Roman" w:hAnsi="Times New Roman" w:cs="Times New Roman"/>
          <w:sz w:val="24"/>
          <w:szCs w:val="24"/>
        </w:rPr>
        <w:t>: Exhibits the highest performance in individual datasets, particularly in the Igbo and Yoruba datasets, due to its capability to capture temporal dependencies, but slightly less effective in the combined dataset.</w:t>
      </w:r>
    </w:p>
    <w:p w14:paraId="52962309" w14:textId="77777777" w:rsidR="00810BF4" w:rsidRDefault="00810BF4">
      <w:pPr>
        <w:spacing w:line="360" w:lineRule="auto"/>
        <w:jc w:val="both"/>
        <w:rPr>
          <w:rFonts w:ascii="Times New Roman" w:eastAsia="Times New Roman" w:hAnsi="Times New Roman" w:cs="Times New Roman"/>
          <w:sz w:val="24"/>
          <w:szCs w:val="24"/>
        </w:rPr>
      </w:pPr>
    </w:p>
    <w:p w14:paraId="64CAEA08" w14:textId="77777777" w:rsidR="00810BF4" w:rsidRDefault="00810BF4">
      <w:pPr>
        <w:spacing w:line="360" w:lineRule="auto"/>
        <w:jc w:val="both"/>
        <w:rPr>
          <w:rFonts w:ascii="Times New Roman" w:eastAsia="Times New Roman" w:hAnsi="Times New Roman" w:cs="Times New Roman"/>
          <w:b/>
          <w:sz w:val="24"/>
          <w:szCs w:val="24"/>
        </w:rPr>
      </w:pPr>
    </w:p>
    <w:p w14:paraId="578125F9" w14:textId="77777777" w:rsidR="00810BF4" w:rsidRDefault="00810BF4">
      <w:pPr>
        <w:spacing w:line="360" w:lineRule="auto"/>
        <w:jc w:val="both"/>
        <w:rPr>
          <w:rFonts w:ascii="Times New Roman" w:eastAsia="Times New Roman" w:hAnsi="Times New Roman" w:cs="Times New Roman"/>
          <w:b/>
          <w:sz w:val="24"/>
          <w:szCs w:val="24"/>
        </w:rPr>
      </w:pPr>
    </w:p>
    <w:p w14:paraId="109A9EF9" w14:textId="77777777" w:rsidR="00810BF4" w:rsidRDefault="00810BF4">
      <w:pPr>
        <w:spacing w:line="360" w:lineRule="auto"/>
        <w:jc w:val="both"/>
        <w:rPr>
          <w:rFonts w:ascii="Times New Roman" w:eastAsia="Times New Roman" w:hAnsi="Times New Roman" w:cs="Times New Roman"/>
          <w:b/>
          <w:sz w:val="24"/>
          <w:szCs w:val="24"/>
        </w:rPr>
      </w:pPr>
    </w:p>
    <w:p w14:paraId="16D15DF2" w14:textId="77777777" w:rsidR="00810BF4" w:rsidRDefault="00810BF4">
      <w:pPr>
        <w:spacing w:line="360" w:lineRule="auto"/>
        <w:jc w:val="both"/>
        <w:rPr>
          <w:rFonts w:ascii="Times New Roman" w:eastAsia="Times New Roman" w:hAnsi="Times New Roman" w:cs="Times New Roman"/>
          <w:b/>
          <w:sz w:val="24"/>
          <w:szCs w:val="24"/>
        </w:rPr>
      </w:pPr>
    </w:p>
    <w:p w14:paraId="790DDC2F" w14:textId="77777777" w:rsidR="00810BF4" w:rsidRDefault="00810BF4">
      <w:pPr>
        <w:spacing w:line="360" w:lineRule="auto"/>
        <w:jc w:val="both"/>
        <w:rPr>
          <w:rFonts w:ascii="Times New Roman" w:eastAsia="Times New Roman" w:hAnsi="Times New Roman" w:cs="Times New Roman"/>
          <w:b/>
          <w:sz w:val="24"/>
          <w:szCs w:val="24"/>
        </w:rPr>
      </w:pPr>
    </w:p>
    <w:p w14:paraId="23C4FE06" w14:textId="77777777" w:rsidR="00810BF4" w:rsidRDefault="00810BF4">
      <w:pPr>
        <w:spacing w:line="360" w:lineRule="auto"/>
        <w:jc w:val="both"/>
        <w:rPr>
          <w:rFonts w:ascii="Times New Roman" w:eastAsia="Times New Roman" w:hAnsi="Times New Roman" w:cs="Times New Roman"/>
          <w:b/>
          <w:sz w:val="24"/>
          <w:szCs w:val="24"/>
        </w:rPr>
      </w:pPr>
    </w:p>
    <w:p w14:paraId="5751E4E6" w14:textId="77777777" w:rsidR="00810BF4" w:rsidRDefault="00810BF4">
      <w:pPr>
        <w:spacing w:line="360" w:lineRule="auto"/>
        <w:jc w:val="both"/>
        <w:rPr>
          <w:rFonts w:ascii="Times New Roman" w:eastAsia="Times New Roman" w:hAnsi="Times New Roman" w:cs="Times New Roman"/>
          <w:b/>
          <w:sz w:val="24"/>
          <w:szCs w:val="24"/>
        </w:rPr>
      </w:pPr>
    </w:p>
    <w:p w14:paraId="7BC738A6" w14:textId="77777777" w:rsidR="00810BF4" w:rsidRDefault="00810BF4">
      <w:pPr>
        <w:spacing w:line="360" w:lineRule="auto"/>
        <w:jc w:val="both"/>
        <w:rPr>
          <w:rFonts w:ascii="Times New Roman" w:eastAsia="Times New Roman" w:hAnsi="Times New Roman" w:cs="Times New Roman"/>
          <w:b/>
          <w:sz w:val="24"/>
          <w:szCs w:val="24"/>
        </w:rPr>
      </w:pPr>
    </w:p>
    <w:p w14:paraId="24D52421" w14:textId="77777777" w:rsidR="00810BF4" w:rsidRDefault="00810BF4">
      <w:pPr>
        <w:spacing w:line="360" w:lineRule="auto"/>
        <w:jc w:val="both"/>
        <w:rPr>
          <w:rFonts w:ascii="Times New Roman" w:eastAsia="Times New Roman" w:hAnsi="Times New Roman" w:cs="Times New Roman"/>
          <w:b/>
          <w:sz w:val="24"/>
          <w:szCs w:val="24"/>
        </w:rPr>
      </w:pPr>
    </w:p>
    <w:p w14:paraId="1FD7C827" w14:textId="77777777" w:rsidR="00810BF4" w:rsidRDefault="00810BF4">
      <w:pPr>
        <w:spacing w:line="360" w:lineRule="auto"/>
        <w:jc w:val="both"/>
        <w:rPr>
          <w:rFonts w:ascii="Times New Roman" w:eastAsia="Times New Roman" w:hAnsi="Times New Roman" w:cs="Times New Roman"/>
          <w:b/>
          <w:sz w:val="24"/>
          <w:szCs w:val="24"/>
        </w:rPr>
      </w:pPr>
    </w:p>
    <w:p w14:paraId="3426428E" w14:textId="77777777" w:rsidR="00810BF4" w:rsidRDefault="00810BF4">
      <w:pPr>
        <w:spacing w:line="360" w:lineRule="auto"/>
        <w:jc w:val="both"/>
        <w:rPr>
          <w:rFonts w:ascii="Times New Roman" w:eastAsia="Times New Roman" w:hAnsi="Times New Roman" w:cs="Times New Roman"/>
          <w:b/>
          <w:sz w:val="24"/>
          <w:szCs w:val="24"/>
        </w:rPr>
      </w:pPr>
    </w:p>
    <w:p w14:paraId="3AD418E1" w14:textId="77777777" w:rsidR="00810BF4" w:rsidRDefault="00810BF4">
      <w:pPr>
        <w:spacing w:line="360" w:lineRule="auto"/>
        <w:jc w:val="both"/>
        <w:rPr>
          <w:rFonts w:ascii="Times New Roman" w:eastAsia="Times New Roman" w:hAnsi="Times New Roman" w:cs="Times New Roman"/>
          <w:b/>
          <w:sz w:val="24"/>
          <w:szCs w:val="24"/>
        </w:rPr>
      </w:pPr>
    </w:p>
    <w:p w14:paraId="75CB3AAA" w14:textId="77777777" w:rsidR="00810BF4" w:rsidRDefault="00810BF4">
      <w:pPr>
        <w:spacing w:line="360" w:lineRule="auto"/>
        <w:jc w:val="both"/>
        <w:rPr>
          <w:rFonts w:ascii="Times New Roman" w:eastAsia="Times New Roman" w:hAnsi="Times New Roman" w:cs="Times New Roman"/>
          <w:b/>
          <w:sz w:val="24"/>
          <w:szCs w:val="24"/>
        </w:rPr>
      </w:pPr>
    </w:p>
    <w:p w14:paraId="10967E2D" w14:textId="77777777" w:rsidR="00810BF4" w:rsidRDefault="00810BF4">
      <w:pPr>
        <w:spacing w:line="360" w:lineRule="auto"/>
        <w:jc w:val="both"/>
        <w:rPr>
          <w:rFonts w:ascii="Times New Roman" w:eastAsia="Times New Roman" w:hAnsi="Times New Roman" w:cs="Times New Roman"/>
          <w:b/>
          <w:sz w:val="24"/>
          <w:szCs w:val="24"/>
        </w:rPr>
      </w:pPr>
    </w:p>
    <w:p w14:paraId="787345E8" w14:textId="77777777" w:rsidR="00810BF4" w:rsidRDefault="00810BF4">
      <w:pPr>
        <w:spacing w:line="360" w:lineRule="auto"/>
        <w:jc w:val="both"/>
        <w:rPr>
          <w:rFonts w:ascii="Times New Roman" w:eastAsia="Times New Roman" w:hAnsi="Times New Roman" w:cs="Times New Roman"/>
          <w:b/>
          <w:sz w:val="24"/>
          <w:szCs w:val="24"/>
        </w:rPr>
      </w:pPr>
    </w:p>
    <w:p w14:paraId="794DD302" w14:textId="77777777" w:rsidR="00810BF4" w:rsidRDefault="00810BF4">
      <w:pPr>
        <w:spacing w:line="360" w:lineRule="auto"/>
        <w:jc w:val="both"/>
        <w:rPr>
          <w:rFonts w:ascii="Times New Roman" w:eastAsia="Times New Roman" w:hAnsi="Times New Roman" w:cs="Times New Roman"/>
          <w:b/>
          <w:sz w:val="24"/>
          <w:szCs w:val="24"/>
        </w:rPr>
      </w:pPr>
    </w:p>
    <w:p w14:paraId="39A4EC23" w14:textId="77777777" w:rsidR="00810BF4" w:rsidRDefault="00810BF4">
      <w:pPr>
        <w:spacing w:line="360" w:lineRule="auto"/>
        <w:jc w:val="both"/>
        <w:rPr>
          <w:rFonts w:ascii="Times New Roman" w:eastAsia="Times New Roman" w:hAnsi="Times New Roman" w:cs="Times New Roman"/>
          <w:b/>
          <w:sz w:val="24"/>
          <w:szCs w:val="24"/>
        </w:rPr>
      </w:pPr>
    </w:p>
    <w:p w14:paraId="0703D0A9" w14:textId="77777777" w:rsidR="00810BF4" w:rsidRDefault="00810BF4">
      <w:pPr>
        <w:spacing w:line="360" w:lineRule="auto"/>
        <w:jc w:val="both"/>
        <w:rPr>
          <w:rFonts w:ascii="Times New Roman" w:eastAsia="Times New Roman" w:hAnsi="Times New Roman" w:cs="Times New Roman"/>
          <w:b/>
          <w:sz w:val="24"/>
          <w:szCs w:val="24"/>
        </w:rPr>
      </w:pPr>
    </w:p>
    <w:p w14:paraId="3868A3FC" w14:textId="77777777" w:rsidR="00810BF4" w:rsidRDefault="00810BF4">
      <w:pPr>
        <w:spacing w:line="360" w:lineRule="auto"/>
        <w:jc w:val="center"/>
        <w:rPr>
          <w:rFonts w:ascii="Times New Roman" w:eastAsia="Times New Roman" w:hAnsi="Times New Roman" w:cs="Times New Roman"/>
          <w:b/>
          <w:sz w:val="24"/>
          <w:szCs w:val="24"/>
        </w:rPr>
      </w:pPr>
    </w:p>
    <w:p w14:paraId="2167C40E" w14:textId="77777777" w:rsidR="00810BF4" w:rsidRDefault="00C81CB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FIVE: CONCLUSION</w:t>
      </w:r>
    </w:p>
    <w:p w14:paraId="24D907D5"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Summary of Findings</w:t>
      </w:r>
    </w:p>
    <w:p w14:paraId="350E3971"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objective of this thesis was to </w:t>
      </w:r>
      <w:r>
        <w:rPr>
          <w:rFonts w:ascii="Times New Roman" w:eastAsia="Times New Roman" w:hAnsi="Times New Roman" w:cs="Times New Roman"/>
          <w:sz w:val="24"/>
          <w:szCs w:val="24"/>
        </w:rPr>
        <w:t xml:space="preserve">compare machine learning algorithms for sentiment analysis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multilingual Nigerian social media comments. The study successfully demonstrated the viability of the machine learning algorithms such as SVM,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logistic regression and LSTM in acco</w:t>
      </w:r>
      <w:r>
        <w:rPr>
          <w:rFonts w:ascii="Times New Roman" w:eastAsia="Times New Roman" w:hAnsi="Times New Roman" w:cs="Times New Roman"/>
          <w:sz w:val="24"/>
          <w:szCs w:val="24"/>
        </w:rPr>
        <w:t>mplishing this task of analyzing the sentiments behind Nigerian social media comments and achieving a significant accuracy rate. The comparative analysis with other models unveils the advantages each model presents and their unique strengths and weaknesses</w:t>
      </w:r>
      <w:r>
        <w:rPr>
          <w:rFonts w:ascii="Times New Roman" w:eastAsia="Times New Roman" w:hAnsi="Times New Roman" w:cs="Times New Roman"/>
          <w:sz w:val="24"/>
          <w:szCs w:val="24"/>
        </w:rPr>
        <w:t>. Key findings include:</w:t>
      </w:r>
    </w:p>
    <w:p w14:paraId="7DBE6D54" w14:textId="77777777" w:rsidR="00810BF4" w:rsidRDefault="00C81CB4">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achieved an accuracy of 72% on the general combined dataset.</w:t>
      </w:r>
    </w:p>
    <w:p w14:paraId="0D752216" w14:textId="77777777" w:rsidR="00810BF4" w:rsidRDefault="00C81CB4">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SVM and Random Forest both achieved an accuracy of 73.81% on the combined language dataset.</w:t>
      </w:r>
    </w:p>
    <w:p w14:paraId="61A94F20" w14:textId="77777777" w:rsidR="00810BF4" w:rsidRDefault="00C81CB4">
      <w:pPr>
        <w:numPr>
          <w:ilvl w:val="0"/>
          <w:numId w:val="2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outperformed other algorithms, with the accuracy of it</w:t>
      </w:r>
      <w:r>
        <w:rPr>
          <w:rFonts w:ascii="Times New Roman" w:eastAsia="Times New Roman" w:hAnsi="Times New Roman" w:cs="Times New Roman"/>
          <w:sz w:val="24"/>
          <w:szCs w:val="24"/>
        </w:rPr>
        <w:t xml:space="preserve">s model scoring highest in all individual languages. However, an accuracy of </w:t>
      </w:r>
      <w:proofErr w:type="gramStart"/>
      <w:r>
        <w:rPr>
          <w:rFonts w:ascii="Times New Roman" w:eastAsia="Times New Roman" w:hAnsi="Times New Roman" w:cs="Times New Roman"/>
          <w:sz w:val="24"/>
          <w:szCs w:val="24"/>
        </w:rPr>
        <w:t>72.%</w:t>
      </w:r>
      <w:proofErr w:type="gramEnd"/>
      <w:r>
        <w:rPr>
          <w:rFonts w:ascii="Times New Roman" w:eastAsia="Times New Roman" w:hAnsi="Times New Roman" w:cs="Times New Roman"/>
          <w:sz w:val="24"/>
          <w:szCs w:val="24"/>
        </w:rPr>
        <w:t xml:space="preserve"> was achieved on the combined language dataset after 10 epochs.</w:t>
      </w:r>
    </w:p>
    <w:p w14:paraId="374D741D"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results indicate that machine learning algorithms which can be used for natural language processing are r</w:t>
      </w:r>
      <w:r>
        <w:rPr>
          <w:rFonts w:ascii="Times New Roman" w:eastAsia="Times New Roman" w:hAnsi="Times New Roman" w:cs="Times New Roman"/>
          <w:sz w:val="24"/>
          <w:szCs w:val="24"/>
        </w:rPr>
        <w:t>eliable to train models for sentiment analysis in a multilingual context, though there is room for improvement with more complex models like LSTM.</w:t>
      </w:r>
    </w:p>
    <w:p w14:paraId="316C4F2F"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5.2 Summary of Work:</w:t>
      </w:r>
    </w:p>
    <w:p w14:paraId="23267EF7"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project research has probed into the intersection between sentiment analysis in a linguistically diverse context such as the Nigerian social media space and the comparison of computational techniques for understanding natural language proce</w:t>
      </w:r>
      <w:r>
        <w:rPr>
          <w:rFonts w:ascii="Times New Roman" w:eastAsia="Times New Roman" w:hAnsi="Times New Roman" w:cs="Times New Roman"/>
          <w:sz w:val="24"/>
          <w:szCs w:val="24"/>
        </w:rPr>
        <w:t>ssing.  Key highlights include:</w:t>
      </w:r>
    </w:p>
    <w:p w14:paraId="16E188BF" w14:textId="77777777" w:rsidR="00810BF4" w:rsidRDefault="00C81CB4">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Demonstrating the effectiveness of machine learning algorithms for sentiment analysis in a multilingual setting.</w:t>
      </w:r>
    </w:p>
    <w:p w14:paraId="6547D802" w14:textId="77777777" w:rsidR="00810BF4" w:rsidRDefault="00C81CB4">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a comparative analysis between other models from algorithms like logistic regression, SVM, Random For</w:t>
      </w:r>
      <w:r>
        <w:rPr>
          <w:rFonts w:ascii="Times New Roman" w:eastAsia="Times New Roman" w:hAnsi="Times New Roman" w:cs="Times New Roman"/>
          <w:sz w:val="24"/>
          <w:szCs w:val="24"/>
        </w:rPr>
        <w:t>est and LSTM.</w:t>
      </w:r>
    </w:p>
    <w:p w14:paraId="1036AFA7" w14:textId="77777777" w:rsidR="00810BF4" w:rsidRDefault="00C81CB4">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Highlighting the challenges of sentiment analysis in a multilingual environment, including code-switching and dialectal variations.</w:t>
      </w:r>
    </w:p>
    <w:p w14:paraId="1CFD54DD" w14:textId="77777777" w:rsidR="00810BF4" w:rsidRDefault="00C81CB4">
      <w:pPr>
        <w:numPr>
          <w:ilvl w:val="0"/>
          <w:numId w:val="2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Offering a dataset of multilingual social media comments from Nigeria, which can serve as a valuable resource </w:t>
      </w:r>
      <w:r>
        <w:rPr>
          <w:rFonts w:ascii="Times New Roman" w:eastAsia="Times New Roman" w:hAnsi="Times New Roman" w:cs="Times New Roman"/>
          <w:sz w:val="24"/>
          <w:szCs w:val="24"/>
        </w:rPr>
        <w:t>for future research.</w:t>
      </w:r>
    </w:p>
    <w:p w14:paraId="3DAD68CB"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5.3 Recommendations for Future Work:</w:t>
      </w:r>
    </w:p>
    <w:p w14:paraId="409A0AAA"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multilingual context, future research could focus on the following areas to enhance sentiment analysis:</w:t>
      </w:r>
    </w:p>
    <w:p w14:paraId="7097EA35" w14:textId="77777777" w:rsidR="00810BF4" w:rsidRDefault="00C81CB4">
      <w:pPr>
        <w:numPr>
          <w:ilvl w:val="0"/>
          <w:numId w:val="27"/>
        </w:numPr>
        <w:spacing w:line="360" w:lineRule="auto"/>
        <w:jc w:val="both"/>
        <w:rPr>
          <w:sz w:val="24"/>
          <w:szCs w:val="24"/>
        </w:rPr>
      </w:pPr>
      <w:r>
        <w:rPr>
          <w:rFonts w:ascii="Times New Roman" w:eastAsia="Times New Roman" w:hAnsi="Times New Roman" w:cs="Times New Roman"/>
          <w:sz w:val="24"/>
          <w:szCs w:val="24"/>
        </w:rPr>
        <w:t>Advanced Models: Explore more advanced deep learning models such as transformers (e.g., BER</w:t>
      </w:r>
      <w:r>
        <w:rPr>
          <w:rFonts w:ascii="Times New Roman" w:eastAsia="Times New Roman" w:hAnsi="Times New Roman" w:cs="Times New Roman"/>
          <w:sz w:val="24"/>
          <w:szCs w:val="24"/>
        </w:rPr>
        <w:t>T, GPT) may capture better linguistic nuances than traditional models.</w:t>
      </w:r>
    </w:p>
    <w:p w14:paraId="0F00D3EA" w14:textId="77777777" w:rsidR="00810BF4" w:rsidRDefault="00C81CB4">
      <w:pPr>
        <w:numPr>
          <w:ilvl w:val="0"/>
          <w:numId w:val="27"/>
        </w:numPr>
        <w:spacing w:line="360" w:lineRule="auto"/>
        <w:jc w:val="both"/>
        <w:rPr>
          <w:sz w:val="24"/>
          <w:szCs w:val="24"/>
        </w:rPr>
      </w:pPr>
      <w:r>
        <w:rPr>
          <w:rFonts w:ascii="Times New Roman" w:eastAsia="Times New Roman" w:hAnsi="Times New Roman" w:cs="Times New Roman"/>
          <w:sz w:val="24"/>
          <w:szCs w:val="24"/>
        </w:rPr>
        <w:t xml:space="preserve">Larger Datasets: Curating a larger and more diverse datasets with more features will </w:t>
      </w:r>
      <w:proofErr w:type="gramStart"/>
      <w:r>
        <w:rPr>
          <w:rFonts w:ascii="Times New Roman" w:eastAsia="Times New Roman" w:hAnsi="Times New Roman" w:cs="Times New Roman"/>
          <w:sz w:val="24"/>
          <w:szCs w:val="24"/>
        </w:rPr>
        <w:t>certainly  improve</w:t>
      </w:r>
      <w:proofErr w:type="gramEnd"/>
      <w:r>
        <w:rPr>
          <w:rFonts w:ascii="Times New Roman" w:eastAsia="Times New Roman" w:hAnsi="Times New Roman" w:cs="Times New Roman"/>
          <w:sz w:val="24"/>
          <w:szCs w:val="24"/>
        </w:rPr>
        <w:t xml:space="preserve"> model training and testing, evaluation and performance.</w:t>
      </w:r>
    </w:p>
    <w:p w14:paraId="2DCE77C6" w14:textId="77777777" w:rsidR="00810BF4" w:rsidRDefault="00C81CB4">
      <w:pPr>
        <w:numPr>
          <w:ilvl w:val="0"/>
          <w:numId w:val="27"/>
        </w:numPr>
        <w:spacing w:line="360" w:lineRule="auto"/>
        <w:jc w:val="both"/>
        <w:rPr>
          <w:sz w:val="24"/>
          <w:szCs w:val="24"/>
        </w:rPr>
      </w:pPr>
      <w:r>
        <w:rPr>
          <w:rFonts w:ascii="Times New Roman" w:eastAsia="Times New Roman" w:hAnsi="Times New Roman" w:cs="Times New Roman"/>
          <w:sz w:val="24"/>
          <w:szCs w:val="24"/>
        </w:rPr>
        <w:t>Real-time Analysis</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Imple</w:t>
      </w:r>
      <w:r>
        <w:rPr>
          <w:rFonts w:ascii="Times New Roman" w:eastAsia="Times New Roman" w:hAnsi="Times New Roman" w:cs="Times New Roman"/>
          <w:sz w:val="24"/>
          <w:szCs w:val="24"/>
        </w:rPr>
        <w:t>mentation of real-time sentiment analysis systems with synchronous frameworks to provide instant sentiment insights from social media data.</w:t>
      </w:r>
    </w:p>
    <w:p w14:paraId="64D5B082" w14:textId="77777777" w:rsidR="00810BF4" w:rsidRDefault="00C81CB4">
      <w:pPr>
        <w:numPr>
          <w:ilvl w:val="0"/>
          <w:numId w:val="27"/>
        </w:numPr>
        <w:spacing w:line="360" w:lineRule="auto"/>
        <w:jc w:val="both"/>
        <w:rPr>
          <w:sz w:val="24"/>
          <w:szCs w:val="24"/>
        </w:rPr>
      </w:pPr>
      <w:r>
        <w:rPr>
          <w:rFonts w:ascii="Times New Roman" w:eastAsia="Times New Roman" w:hAnsi="Times New Roman" w:cs="Times New Roman"/>
          <w:sz w:val="24"/>
          <w:szCs w:val="24"/>
        </w:rPr>
        <w:t>Multilingual NLP Techniques: Development, integration and deployment of advanced natural language processing techniq</w:t>
      </w:r>
      <w:r>
        <w:rPr>
          <w:rFonts w:ascii="Times New Roman" w:eastAsia="Times New Roman" w:hAnsi="Times New Roman" w:cs="Times New Roman"/>
          <w:sz w:val="24"/>
          <w:szCs w:val="24"/>
        </w:rPr>
        <w:t>ues, tailored for multilingual data which have been built to addressing challenges like code-switching and dialectal variations.</w:t>
      </w:r>
    </w:p>
    <w:p w14:paraId="74E1534D" w14:textId="77777777" w:rsidR="00810BF4" w:rsidRDefault="00C81CB4">
      <w:pPr>
        <w:numPr>
          <w:ilvl w:val="0"/>
          <w:numId w:val="27"/>
        </w:numPr>
        <w:spacing w:line="360" w:lineRule="auto"/>
        <w:jc w:val="both"/>
        <w:rPr>
          <w:sz w:val="24"/>
          <w:szCs w:val="24"/>
        </w:rPr>
      </w:pPr>
      <w:r>
        <w:rPr>
          <w:rFonts w:ascii="Times New Roman" w:eastAsia="Times New Roman" w:hAnsi="Times New Roman" w:cs="Times New Roman"/>
          <w:sz w:val="24"/>
          <w:szCs w:val="24"/>
        </w:rPr>
        <w:t>Cross-Cultural Studies: Carry out cross-cultural studies to understand language nuances, figures of speech and sentiment expres</w:t>
      </w:r>
      <w:r>
        <w:rPr>
          <w:rFonts w:ascii="Times New Roman" w:eastAsia="Times New Roman" w:hAnsi="Times New Roman" w:cs="Times New Roman"/>
          <w:sz w:val="24"/>
          <w:szCs w:val="24"/>
        </w:rPr>
        <w:t>sed in various areas across different cultural and linguistic groups within Nigeria.</w:t>
      </w:r>
    </w:p>
    <w:p w14:paraId="03459648" w14:textId="77777777" w:rsidR="00810BF4" w:rsidRDefault="00C81CB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5.4 Conclusion:</w:t>
      </w:r>
    </w:p>
    <w:p w14:paraId="1FA2EB73"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To conclude, this research work has investigated the four previously mentioned machine learning algorithms for the field of sentiment analysis in multiling</w:t>
      </w:r>
      <w:r>
        <w:rPr>
          <w:rFonts w:ascii="Times New Roman" w:eastAsia="Times New Roman" w:hAnsi="Times New Roman" w:cs="Times New Roman"/>
          <w:sz w:val="24"/>
          <w:szCs w:val="24"/>
        </w:rPr>
        <w:t xml:space="preserve">ual context on Nigerian social media comments. In spite </w:t>
      </w:r>
      <w:proofErr w:type="gramStart"/>
      <w:r>
        <w:rPr>
          <w:rFonts w:ascii="Times New Roman" w:eastAsia="Times New Roman" w:hAnsi="Times New Roman" w:cs="Times New Roman"/>
          <w:sz w:val="24"/>
          <w:szCs w:val="24"/>
        </w:rPr>
        <w:t>of  the</w:t>
      </w:r>
      <w:proofErr w:type="gramEnd"/>
      <w:r>
        <w:rPr>
          <w:rFonts w:ascii="Times New Roman" w:eastAsia="Times New Roman" w:hAnsi="Times New Roman" w:cs="Times New Roman"/>
          <w:sz w:val="24"/>
          <w:szCs w:val="24"/>
        </w:rPr>
        <w:t xml:space="preserve"> challenges faced by a limited availability of data, linguistic diversity, the models achieved promising results, highlighting its potential for real-world applications. The comparative analysi</w:t>
      </w:r>
      <w:r>
        <w:rPr>
          <w:rFonts w:ascii="Times New Roman" w:eastAsia="Times New Roman" w:hAnsi="Times New Roman" w:cs="Times New Roman"/>
          <w:sz w:val="24"/>
          <w:szCs w:val="24"/>
        </w:rPr>
        <w:t xml:space="preserve">s with other models has shown the need for continued research and innovation in this field. A foundation for future advancement has been laid by addressing the challenges posed by multilingual sentiment analysis, hence this research work supports valuable </w:t>
      </w:r>
      <w:r>
        <w:rPr>
          <w:rFonts w:ascii="Times New Roman" w:eastAsia="Times New Roman" w:hAnsi="Times New Roman" w:cs="Times New Roman"/>
          <w:sz w:val="24"/>
          <w:szCs w:val="24"/>
        </w:rPr>
        <w:t xml:space="preserve">insights to </w:t>
      </w:r>
      <w:r>
        <w:rPr>
          <w:rFonts w:ascii="Times New Roman" w:eastAsia="Times New Roman" w:hAnsi="Times New Roman" w:cs="Times New Roman"/>
          <w:sz w:val="24"/>
          <w:szCs w:val="24"/>
        </w:rPr>
        <w:lastRenderedPageBreak/>
        <w:t>classification. The study draws to attention the valuable insights that can be gained from leveraging computational techniques to decipher the vast world of sentiments communicated in Nigeria’s vibrant activities on social media platforms.</w:t>
      </w:r>
    </w:p>
    <w:p w14:paraId="482F6376" w14:textId="77777777" w:rsidR="00810BF4" w:rsidRDefault="00810BF4">
      <w:pPr>
        <w:spacing w:line="360" w:lineRule="auto"/>
        <w:jc w:val="both"/>
        <w:rPr>
          <w:rFonts w:ascii="Times New Roman" w:eastAsia="Times New Roman" w:hAnsi="Times New Roman" w:cs="Times New Roman"/>
          <w:sz w:val="24"/>
          <w:szCs w:val="24"/>
        </w:rPr>
      </w:pPr>
    </w:p>
    <w:p w14:paraId="5D0777B0" w14:textId="77777777" w:rsidR="00810BF4" w:rsidRDefault="00810BF4">
      <w:pPr>
        <w:spacing w:line="360" w:lineRule="auto"/>
        <w:jc w:val="both"/>
        <w:rPr>
          <w:rFonts w:ascii="Times New Roman" w:eastAsia="Times New Roman" w:hAnsi="Times New Roman" w:cs="Times New Roman"/>
          <w:b/>
          <w:sz w:val="24"/>
          <w:szCs w:val="24"/>
        </w:rPr>
      </w:pPr>
    </w:p>
    <w:p w14:paraId="02878245" w14:textId="77777777" w:rsidR="00810BF4" w:rsidRDefault="00810BF4">
      <w:pPr>
        <w:spacing w:line="360" w:lineRule="auto"/>
        <w:jc w:val="both"/>
        <w:rPr>
          <w:rFonts w:ascii="Times New Roman" w:eastAsia="Times New Roman" w:hAnsi="Times New Roman" w:cs="Times New Roman"/>
          <w:b/>
          <w:sz w:val="24"/>
          <w:szCs w:val="24"/>
        </w:rPr>
      </w:pPr>
    </w:p>
    <w:p w14:paraId="239D30B0" w14:textId="77777777" w:rsidR="00810BF4" w:rsidRDefault="00810BF4">
      <w:pPr>
        <w:spacing w:line="360" w:lineRule="auto"/>
        <w:jc w:val="both"/>
        <w:rPr>
          <w:rFonts w:ascii="Times New Roman" w:eastAsia="Times New Roman" w:hAnsi="Times New Roman" w:cs="Times New Roman"/>
          <w:b/>
          <w:sz w:val="24"/>
          <w:szCs w:val="24"/>
        </w:rPr>
      </w:pPr>
    </w:p>
    <w:p w14:paraId="60619C71" w14:textId="77777777" w:rsidR="00810BF4" w:rsidRDefault="00810BF4">
      <w:pPr>
        <w:spacing w:line="360" w:lineRule="auto"/>
        <w:jc w:val="both"/>
        <w:rPr>
          <w:rFonts w:ascii="Times New Roman" w:eastAsia="Times New Roman" w:hAnsi="Times New Roman" w:cs="Times New Roman"/>
          <w:b/>
          <w:sz w:val="24"/>
          <w:szCs w:val="24"/>
        </w:rPr>
      </w:pPr>
    </w:p>
    <w:p w14:paraId="1BBB76FE" w14:textId="77777777" w:rsidR="00810BF4" w:rsidRDefault="00C81CB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1D09CE2"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Bamman</w:t>
      </w:r>
      <w:proofErr w:type="spellEnd"/>
      <w:r>
        <w:rPr>
          <w:rFonts w:ascii="Times New Roman" w:eastAsia="Times New Roman" w:hAnsi="Times New Roman" w:cs="Times New Roman"/>
          <w:sz w:val="24"/>
          <w:szCs w:val="24"/>
        </w:rPr>
        <w:t xml:space="preserve">, D., Eisenstein, J., &amp; </w:t>
      </w:r>
      <w:proofErr w:type="spellStart"/>
      <w:r>
        <w:rPr>
          <w:rFonts w:ascii="Times New Roman" w:eastAsia="Times New Roman" w:hAnsi="Times New Roman" w:cs="Times New Roman"/>
          <w:sz w:val="24"/>
          <w:szCs w:val="24"/>
        </w:rPr>
        <w:t>Schnoebelen</w:t>
      </w:r>
      <w:proofErr w:type="spellEnd"/>
      <w:r>
        <w:rPr>
          <w:rFonts w:ascii="Times New Roman" w:eastAsia="Times New Roman" w:hAnsi="Times New Roman" w:cs="Times New Roman"/>
          <w:sz w:val="24"/>
          <w:szCs w:val="24"/>
        </w:rPr>
        <w:t>, T. (2014). "Gender identity and lexical variation in social media." Journal of Sociolinguistics, 18(2), pp.135-160.</w:t>
      </w:r>
    </w:p>
    <w:p w14:paraId="3B1F3CD4"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Devlin, J., Chang, M.W., Lee, K., &amp; Toutanova, K. (2019). "BERT: Pre-training of deep</w:t>
      </w:r>
      <w:r>
        <w:rPr>
          <w:rFonts w:ascii="Times New Roman" w:eastAsia="Times New Roman" w:hAnsi="Times New Roman" w:cs="Times New Roman"/>
          <w:sz w:val="24"/>
          <w:szCs w:val="24"/>
        </w:rPr>
        <w:t xml:space="preserve"> bidirectional transformers for language understanding." NAACL-HLT, pp.4171-4186.</w:t>
      </w:r>
    </w:p>
    <w:p w14:paraId="386D69BC"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Huang, M., Zhu, X., &amp; Gao, J. (2022). "Multilingual sentiment analysis with deep learning: A comprehensive survey." ACM Transactions on Information Systems (TOIS), 40(2), pp.</w:t>
      </w:r>
      <w:r>
        <w:rPr>
          <w:rFonts w:ascii="Times New Roman" w:eastAsia="Times New Roman" w:hAnsi="Times New Roman" w:cs="Times New Roman"/>
          <w:sz w:val="24"/>
          <w:szCs w:val="24"/>
        </w:rPr>
        <w:t>1-30.</w:t>
      </w:r>
    </w:p>
    <w:p w14:paraId="587E1E2C"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Liu, B., 2012. Sentiment Analysis and Opinion Mining. Synthesis Lectures on Human Language Technologies, 5(1), pp.1-167.</w:t>
      </w:r>
    </w:p>
    <w:p w14:paraId="795865C2"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Mohammad, S.M., </w:t>
      </w:r>
      <w:proofErr w:type="spellStart"/>
      <w:r>
        <w:rPr>
          <w:rFonts w:ascii="Times New Roman" w:eastAsia="Times New Roman" w:hAnsi="Times New Roman" w:cs="Times New Roman"/>
          <w:sz w:val="24"/>
          <w:szCs w:val="24"/>
        </w:rPr>
        <w:t>Kiritchenko</w:t>
      </w:r>
      <w:proofErr w:type="spellEnd"/>
      <w:r>
        <w:rPr>
          <w:rFonts w:ascii="Times New Roman" w:eastAsia="Times New Roman" w:hAnsi="Times New Roman" w:cs="Times New Roman"/>
          <w:sz w:val="24"/>
          <w:szCs w:val="24"/>
        </w:rPr>
        <w:t>, S., &amp; Zhu, X., 2013. NRC-Canada: Building the state-of-the-art in sentiment analysis of tweets. Proceedings of the Seventh International Workshop on Semantic Evaluation (</w:t>
      </w:r>
      <w:proofErr w:type="spellStart"/>
      <w:r>
        <w:rPr>
          <w:rFonts w:ascii="Times New Roman" w:eastAsia="Times New Roman" w:hAnsi="Times New Roman" w:cs="Times New Roman"/>
          <w:sz w:val="24"/>
          <w:szCs w:val="24"/>
        </w:rPr>
        <w:t>SemEval</w:t>
      </w:r>
      <w:proofErr w:type="spellEnd"/>
      <w:r>
        <w:rPr>
          <w:rFonts w:ascii="Times New Roman" w:eastAsia="Times New Roman" w:hAnsi="Times New Roman" w:cs="Times New Roman"/>
          <w:sz w:val="24"/>
          <w:szCs w:val="24"/>
        </w:rPr>
        <w:t xml:space="preserve"> 2013), pp.321-327.</w:t>
      </w:r>
    </w:p>
    <w:p w14:paraId="4F44B345"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NaijaSenti</w:t>
      </w:r>
      <w:proofErr w:type="spellEnd"/>
      <w:r>
        <w:rPr>
          <w:rFonts w:ascii="Times New Roman" w:eastAsia="Times New Roman" w:hAnsi="Times New Roman" w:cs="Times New Roman"/>
          <w:sz w:val="24"/>
          <w:szCs w:val="24"/>
        </w:rPr>
        <w:t xml:space="preserve"> et al. (2022). "A C</w:t>
      </w:r>
      <w:r>
        <w:rPr>
          <w:rFonts w:ascii="Times New Roman" w:eastAsia="Times New Roman" w:hAnsi="Times New Roman" w:cs="Times New Roman"/>
          <w:sz w:val="24"/>
          <w:szCs w:val="24"/>
        </w:rPr>
        <w:t>omprehensive Dataset for Sentiment Analysis of Multilingual Nigerian Social Media Comments."</w:t>
      </w:r>
    </w:p>
    <w:p w14:paraId="199E3835"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Olaleye</w:t>
      </w:r>
      <w:proofErr w:type="spellEnd"/>
      <w:r>
        <w:rPr>
          <w:rFonts w:ascii="Times New Roman" w:eastAsia="Times New Roman" w:hAnsi="Times New Roman" w:cs="Times New Roman"/>
          <w:sz w:val="24"/>
          <w:szCs w:val="24"/>
        </w:rPr>
        <w:t xml:space="preserve">, O., </w:t>
      </w:r>
      <w:proofErr w:type="spellStart"/>
      <w:r>
        <w:rPr>
          <w:rFonts w:ascii="Times New Roman" w:eastAsia="Times New Roman" w:hAnsi="Times New Roman" w:cs="Times New Roman"/>
          <w:sz w:val="24"/>
          <w:szCs w:val="24"/>
        </w:rPr>
        <w:t>Adewole</w:t>
      </w:r>
      <w:proofErr w:type="spellEnd"/>
      <w:r>
        <w:rPr>
          <w:rFonts w:ascii="Times New Roman" w:eastAsia="Times New Roman" w:hAnsi="Times New Roman" w:cs="Times New Roman"/>
          <w:sz w:val="24"/>
          <w:szCs w:val="24"/>
        </w:rPr>
        <w:t xml:space="preserve">, A., &amp; </w:t>
      </w:r>
      <w:proofErr w:type="spellStart"/>
      <w:r>
        <w:rPr>
          <w:rFonts w:ascii="Times New Roman" w:eastAsia="Times New Roman" w:hAnsi="Times New Roman" w:cs="Times New Roman"/>
          <w:sz w:val="24"/>
          <w:szCs w:val="24"/>
        </w:rPr>
        <w:t>Odumuyiwa</w:t>
      </w:r>
      <w:proofErr w:type="spellEnd"/>
      <w:r>
        <w:rPr>
          <w:rFonts w:ascii="Times New Roman" w:eastAsia="Times New Roman" w:hAnsi="Times New Roman" w:cs="Times New Roman"/>
          <w:sz w:val="24"/>
          <w:szCs w:val="24"/>
        </w:rPr>
        <w:t>, V. (2018). "Sentiment analysis of social media content using machine learning techniques." Journal of Computational Science,</w:t>
      </w:r>
      <w:r>
        <w:rPr>
          <w:rFonts w:ascii="Times New Roman" w:eastAsia="Times New Roman" w:hAnsi="Times New Roman" w:cs="Times New Roman"/>
          <w:sz w:val="24"/>
          <w:szCs w:val="24"/>
        </w:rPr>
        <w:t xml:space="preserve"> 28, pp.171-181.</w:t>
      </w:r>
    </w:p>
    <w:p w14:paraId="65DF106F"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Tang, D., Qin, B., &amp; Liu, T. (2016). "Document modeling with gated recurrent neural network for sentiment classification." Proceedings of the 2015 Conference on Empirical Methods in Natural Language Processing, pp.1422-1432.</w:t>
      </w:r>
    </w:p>
    <w:p w14:paraId="39866198" w14:textId="77777777" w:rsidR="00810BF4" w:rsidRDefault="00C81CB4">
      <w:pPr>
        <w:numPr>
          <w:ilvl w:val="0"/>
          <w:numId w:val="2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Wang, S., Mann</w:t>
      </w:r>
      <w:r>
        <w:rPr>
          <w:rFonts w:ascii="Times New Roman" w:eastAsia="Times New Roman" w:hAnsi="Times New Roman" w:cs="Times New Roman"/>
          <w:sz w:val="24"/>
          <w:szCs w:val="24"/>
        </w:rPr>
        <w:t xml:space="preserve">ing, C. D. (2012). "Baselines and Bigrams: Simple, Good Sentiment and Topic </w:t>
      </w:r>
      <w:proofErr w:type="spellStart"/>
      <w:r>
        <w:rPr>
          <w:rFonts w:ascii="Times New Roman" w:eastAsia="Times New Roman" w:hAnsi="Times New Roman" w:cs="Times New Roman"/>
          <w:sz w:val="24"/>
          <w:szCs w:val="24"/>
        </w:rPr>
        <w:t>Classification."Proceedings</w:t>
      </w:r>
      <w:proofErr w:type="spellEnd"/>
      <w:r>
        <w:rPr>
          <w:rFonts w:ascii="Times New Roman" w:eastAsia="Times New Roman" w:hAnsi="Times New Roman" w:cs="Times New Roman"/>
          <w:sz w:val="24"/>
          <w:szCs w:val="24"/>
        </w:rPr>
        <w:t xml:space="preserve"> of the 50th Annual Meeting of the Association for Computational Linguistics, pp.90-94.</w:t>
      </w:r>
    </w:p>
    <w:sectPr w:rsidR="00810B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56F3"/>
    <w:multiLevelType w:val="multilevel"/>
    <w:tmpl w:val="C84805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28F5F3E"/>
    <w:multiLevelType w:val="multilevel"/>
    <w:tmpl w:val="3702D4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9B07C0"/>
    <w:multiLevelType w:val="multilevel"/>
    <w:tmpl w:val="03CAAA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9814D1A"/>
    <w:multiLevelType w:val="multilevel"/>
    <w:tmpl w:val="5A18B5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E004A6F"/>
    <w:multiLevelType w:val="multilevel"/>
    <w:tmpl w:val="B462AF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F5F5F41"/>
    <w:multiLevelType w:val="multilevel"/>
    <w:tmpl w:val="39246A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01A607C"/>
    <w:multiLevelType w:val="multilevel"/>
    <w:tmpl w:val="A24A82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7955B0C"/>
    <w:multiLevelType w:val="multilevel"/>
    <w:tmpl w:val="3D544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7A7B43"/>
    <w:multiLevelType w:val="multilevel"/>
    <w:tmpl w:val="3BE071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1F5954B9"/>
    <w:multiLevelType w:val="multilevel"/>
    <w:tmpl w:val="160C35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22D626EE"/>
    <w:multiLevelType w:val="multilevel"/>
    <w:tmpl w:val="7CDC8A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23814720"/>
    <w:multiLevelType w:val="multilevel"/>
    <w:tmpl w:val="A7E80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7E5240D"/>
    <w:multiLevelType w:val="multilevel"/>
    <w:tmpl w:val="72021F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93B75E9"/>
    <w:multiLevelType w:val="multilevel"/>
    <w:tmpl w:val="8BEA385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296C5E1F"/>
    <w:multiLevelType w:val="multilevel"/>
    <w:tmpl w:val="37C031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9A309B6"/>
    <w:multiLevelType w:val="multilevel"/>
    <w:tmpl w:val="8D84A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C6E421F"/>
    <w:multiLevelType w:val="multilevel"/>
    <w:tmpl w:val="B00677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E471C93"/>
    <w:multiLevelType w:val="multilevel"/>
    <w:tmpl w:val="B694D3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1A305BB"/>
    <w:multiLevelType w:val="multilevel"/>
    <w:tmpl w:val="26F4E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34407B5"/>
    <w:multiLevelType w:val="multilevel"/>
    <w:tmpl w:val="BD2CC6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33AB5302"/>
    <w:multiLevelType w:val="multilevel"/>
    <w:tmpl w:val="725A4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7515B80"/>
    <w:multiLevelType w:val="multilevel"/>
    <w:tmpl w:val="3288EA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BBF5CB2"/>
    <w:multiLevelType w:val="multilevel"/>
    <w:tmpl w:val="E5662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3E4553"/>
    <w:multiLevelType w:val="multilevel"/>
    <w:tmpl w:val="7D083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047E89"/>
    <w:multiLevelType w:val="multilevel"/>
    <w:tmpl w:val="47C6E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44495420"/>
    <w:multiLevelType w:val="multilevel"/>
    <w:tmpl w:val="4202AB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4733888"/>
    <w:multiLevelType w:val="multilevel"/>
    <w:tmpl w:val="E8E64E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44F53F8F"/>
    <w:multiLevelType w:val="multilevel"/>
    <w:tmpl w:val="4568FB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8" w15:restartNumberingAfterBreak="0">
    <w:nsid w:val="4A415A10"/>
    <w:multiLevelType w:val="multilevel"/>
    <w:tmpl w:val="A266AB7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4D980CB4"/>
    <w:multiLevelType w:val="multilevel"/>
    <w:tmpl w:val="24702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511C52D0"/>
    <w:multiLevelType w:val="multilevel"/>
    <w:tmpl w:val="78C4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34525E"/>
    <w:multiLevelType w:val="multilevel"/>
    <w:tmpl w:val="6F46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3035E35"/>
    <w:multiLevelType w:val="multilevel"/>
    <w:tmpl w:val="A47E2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9E108C"/>
    <w:multiLevelType w:val="multilevel"/>
    <w:tmpl w:val="EB908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3DF5B34"/>
    <w:multiLevelType w:val="multilevel"/>
    <w:tmpl w:val="29702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5EC0EF1"/>
    <w:multiLevelType w:val="multilevel"/>
    <w:tmpl w:val="ADDC68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58EF1862"/>
    <w:multiLevelType w:val="multilevel"/>
    <w:tmpl w:val="38964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7" w15:restartNumberingAfterBreak="0">
    <w:nsid w:val="5AC3464D"/>
    <w:multiLevelType w:val="multilevel"/>
    <w:tmpl w:val="5810E4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5AED07A0"/>
    <w:multiLevelType w:val="multilevel"/>
    <w:tmpl w:val="8C9602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9" w15:restartNumberingAfterBreak="0">
    <w:nsid w:val="5FEC26FB"/>
    <w:multiLevelType w:val="multilevel"/>
    <w:tmpl w:val="6D803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6008643B"/>
    <w:multiLevelType w:val="multilevel"/>
    <w:tmpl w:val="079C6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1716B19"/>
    <w:multiLevelType w:val="multilevel"/>
    <w:tmpl w:val="FC0AAC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2" w15:restartNumberingAfterBreak="0">
    <w:nsid w:val="66714860"/>
    <w:multiLevelType w:val="multilevel"/>
    <w:tmpl w:val="7C2AC8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3" w15:restartNumberingAfterBreak="0">
    <w:nsid w:val="6A340AFC"/>
    <w:multiLevelType w:val="multilevel"/>
    <w:tmpl w:val="3D1A90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15:restartNumberingAfterBreak="0">
    <w:nsid w:val="6B770EC0"/>
    <w:multiLevelType w:val="multilevel"/>
    <w:tmpl w:val="22DE1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6FE1500E"/>
    <w:multiLevelType w:val="multilevel"/>
    <w:tmpl w:val="FA1EF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31A0155"/>
    <w:multiLevelType w:val="multilevel"/>
    <w:tmpl w:val="988A5D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7" w15:restartNumberingAfterBreak="0">
    <w:nsid w:val="73B12FDB"/>
    <w:multiLevelType w:val="multilevel"/>
    <w:tmpl w:val="44862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7E02B51"/>
    <w:multiLevelType w:val="multilevel"/>
    <w:tmpl w:val="E48C6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78E81B98"/>
    <w:multiLevelType w:val="multilevel"/>
    <w:tmpl w:val="7C928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0" w15:restartNumberingAfterBreak="0">
    <w:nsid w:val="7BE83D73"/>
    <w:multiLevelType w:val="multilevel"/>
    <w:tmpl w:val="3FB453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1" w15:restartNumberingAfterBreak="0">
    <w:nsid w:val="7CCD2142"/>
    <w:multiLevelType w:val="multilevel"/>
    <w:tmpl w:val="1D662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5"/>
  </w:num>
  <w:num w:numId="2">
    <w:abstractNumId w:val="10"/>
  </w:num>
  <w:num w:numId="3">
    <w:abstractNumId w:val="8"/>
  </w:num>
  <w:num w:numId="4">
    <w:abstractNumId w:val="6"/>
  </w:num>
  <w:num w:numId="5">
    <w:abstractNumId w:val="37"/>
  </w:num>
  <w:num w:numId="6">
    <w:abstractNumId w:val="40"/>
  </w:num>
  <w:num w:numId="7">
    <w:abstractNumId w:val="13"/>
  </w:num>
  <w:num w:numId="8">
    <w:abstractNumId w:val="49"/>
  </w:num>
  <w:num w:numId="9">
    <w:abstractNumId w:val="43"/>
  </w:num>
  <w:num w:numId="10">
    <w:abstractNumId w:val="26"/>
  </w:num>
  <w:num w:numId="11">
    <w:abstractNumId w:val="30"/>
  </w:num>
  <w:num w:numId="12">
    <w:abstractNumId w:val="17"/>
  </w:num>
  <w:num w:numId="13">
    <w:abstractNumId w:val="45"/>
  </w:num>
  <w:num w:numId="14">
    <w:abstractNumId w:val="24"/>
  </w:num>
  <w:num w:numId="15">
    <w:abstractNumId w:val="44"/>
  </w:num>
  <w:num w:numId="16">
    <w:abstractNumId w:val="18"/>
  </w:num>
  <w:num w:numId="17">
    <w:abstractNumId w:val="33"/>
  </w:num>
  <w:num w:numId="18">
    <w:abstractNumId w:val="50"/>
  </w:num>
  <w:num w:numId="19">
    <w:abstractNumId w:val="9"/>
  </w:num>
  <w:num w:numId="20">
    <w:abstractNumId w:val="35"/>
  </w:num>
  <w:num w:numId="21">
    <w:abstractNumId w:val="4"/>
  </w:num>
  <w:num w:numId="22">
    <w:abstractNumId w:val="28"/>
  </w:num>
  <w:num w:numId="23">
    <w:abstractNumId w:val="23"/>
  </w:num>
  <w:num w:numId="24">
    <w:abstractNumId w:val="22"/>
  </w:num>
  <w:num w:numId="25">
    <w:abstractNumId w:val="12"/>
  </w:num>
  <w:num w:numId="26">
    <w:abstractNumId w:val="36"/>
  </w:num>
  <w:num w:numId="27">
    <w:abstractNumId w:val="29"/>
  </w:num>
  <w:num w:numId="28">
    <w:abstractNumId w:val="19"/>
  </w:num>
  <w:num w:numId="29">
    <w:abstractNumId w:val="16"/>
  </w:num>
  <w:num w:numId="30">
    <w:abstractNumId w:val="7"/>
  </w:num>
  <w:num w:numId="31">
    <w:abstractNumId w:val="27"/>
  </w:num>
  <w:num w:numId="32">
    <w:abstractNumId w:val="15"/>
  </w:num>
  <w:num w:numId="33">
    <w:abstractNumId w:val="48"/>
  </w:num>
  <w:num w:numId="34">
    <w:abstractNumId w:val="34"/>
  </w:num>
  <w:num w:numId="35">
    <w:abstractNumId w:val="51"/>
  </w:num>
  <w:num w:numId="36">
    <w:abstractNumId w:val="47"/>
  </w:num>
  <w:num w:numId="37">
    <w:abstractNumId w:val="46"/>
  </w:num>
  <w:num w:numId="38">
    <w:abstractNumId w:val="14"/>
  </w:num>
  <w:num w:numId="39">
    <w:abstractNumId w:val="3"/>
  </w:num>
  <w:num w:numId="40">
    <w:abstractNumId w:val="5"/>
  </w:num>
  <w:num w:numId="41">
    <w:abstractNumId w:val="1"/>
  </w:num>
  <w:num w:numId="42">
    <w:abstractNumId w:val="20"/>
  </w:num>
  <w:num w:numId="43">
    <w:abstractNumId w:val="39"/>
  </w:num>
  <w:num w:numId="44">
    <w:abstractNumId w:val="11"/>
  </w:num>
  <w:num w:numId="45">
    <w:abstractNumId w:val="38"/>
  </w:num>
  <w:num w:numId="46">
    <w:abstractNumId w:val="41"/>
  </w:num>
  <w:num w:numId="47">
    <w:abstractNumId w:val="31"/>
  </w:num>
  <w:num w:numId="48">
    <w:abstractNumId w:val="0"/>
  </w:num>
  <w:num w:numId="49">
    <w:abstractNumId w:val="42"/>
  </w:num>
  <w:num w:numId="50">
    <w:abstractNumId w:val="2"/>
  </w:num>
  <w:num w:numId="51">
    <w:abstractNumId w:val="32"/>
  </w:num>
  <w:num w:numId="52">
    <w:abstractNumId w:val="2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F4"/>
    <w:rsid w:val="00810BF4"/>
    <w:rsid w:val="00C8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B629"/>
  <w15:docId w15:val="{0A40818B-1504-4183-9956-D77BD5861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11986</Words>
  <Characters>68321</Characters>
  <Application>Microsoft Office Word</Application>
  <DocSecurity>0</DocSecurity>
  <Lines>569</Lines>
  <Paragraphs>160</Paragraphs>
  <ScaleCrop>false</ScaleCrop>
  <Company/>
  <LinksUpToDate>false</LinksUpToDate>
  <CharactersWithSpaces>80147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Ntui Aqua</dc:creator>
  <cp:lastModifiedBy>Samuel Akwa Ntui</cp:lastModifiedBy>
  <cp:revision>2</cp:revision>
  <dcterms:created xsi:type="dcterms:W3CDTF">2024-08-07T13:03:00Z</dcterms:created>
  <dcterms:modified xsi:type="dcterms:W3CDTF">2024-08-07T13:03:00Z</dcterms:modified>
</cp:coreProperties>
</file>